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AF9" w:rsidRPr="00440AF9" w:rsidRDefault="00440AF9" w:rsidP="00440AF9">
      <w:pPr>
        <w:shd w:val="clear" w:color="auto" w:fill="FFFFFF"/>
        <w:spacing w:before="75" w:beforeAutospacing="0" w:after="150" w:afterAutospacing="0" w:line="240" w:lineRule="auto"/>
        <w:outlineLvl w:val="0"/>
        <w:rPr>
          <w:rFonts w:ascii="Arial" w:eastAsia="Times New Roman" w:hAnsi="Arial" w:cs="Arial"/>
          <w:b/>
          <w:bCs/>
          <w:color w:val="222222"/>
          <w:spacing w:val="8"/>
          <w:kern w:val="36"/>
          <w:sz w:val="54"/>
          <w:szCs w:val="54"/>
        </w:rPr>
      </w:pPr>
      <w:r w:rsidRPr="00440AF9">
        <w:rPr>
          <w:rFonts w:ascii="Arial" w:eastAsia="Times New Roman" w:hAnsi="Arial" w:cs="Arial"/>
          <w:b/>
          <w:bCs/>
          <w:color w:val="222222"/>
          <w:spacing w:val="8"/>
          <w:kern w:val="36"/>
          <w:sz w:val="54"/>
          <w:szCs w:val="54"/>
        </w:rPr>
        <w:t>Simple PHP Jquery Ajax CRUD(insert update delete) tutorial example with source code</w:t>
      </w:r>
    </w:p>
    <w:p w:rsidR="001779FC" w:rsidRDefault="00AE142B"/>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Fonts w:ascii="Arial" w:hAnsi="Arial" w:cs="Arial"/>
          <w:color w:val="666659"/>
          <w:sz w:val="26"/>
          <w:szCs w:val="26"/>
        </w:rPr>
        <w:t>In this example i used several jquery Plugin for fire Ajax, Ajax pagination, Bootstrap, Bootstrap Validation, notification as listed bellow.</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1.Jquery</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2.Bootstrap</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3.twbsPagination js</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4.Validator JS(</w:t>
      </w:r>
      <w:hyperlink r:id="rId4" w:tgtFrame="_blank" w:history="1">
        <w:r>
          <w:rPr>
            <w:rStyle w:val="Hyperlink"/>
            <w:rFonts w:ascii="Arial" w:hAnsi="Arial" w:cs="Arial"/>
            <w:b/>
            <w:bCs/>
            <w:color w:val="337AB7"/>
          </w:rPr>
          <w:t>Bootstrap form validation example with demo using validator.js plugin</w:t>
        </w:r>
      </w:hyperlink>
      <w:r>
        <w:rPr>
          <w:rStyle w:val="Strong"/>
          <w:rFonts w:ascii="Arial" w:hAnsi="Arial" w:cs="Arial"/>
          <w:color w:val="666659"/>
          <w:sz w:val="26"/>
          <w:szCs w:val="26"/>
        </w:rPr>
        <w:t>)</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5.toastr JS(</w:t>
      </w:r>
      <w:hyperlink r:id="rId5" w:tgtFrame="_blank" w:history="1">
        <w:r>
          <w:rPr>
            <w:rStyle w:val="Hyperlink"/>
            <w:rFonts w:ascii="Arial" w:hAnsi="Arial" w:cs="Arial"/>
            <w:b/>
            <w:bCs/>
            <w:color w:val="337AB7"/>
          </w:rPr>
          <w:t>Jquery notification popup box example using toastr JS plugin with demo</w:t>
        </w:r>
      </w:hyperlink>
      <w:r>
        <w:rPr>
          <w:rStyle w:val="Strong"/>
          <w:rFonts w:ascii="Arial" w:hAnsi="Arial" w:cs="Arial"/>
          <w:color w:val="666659"/>
          <w:sz w:val="26"/>
          <w:szCs w:val="26"/>
        </w:rPr>
        <w:t>)</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Fonts w:ascii="Arial" w:hAnsi="Arial" w:cs="Arial"/>
          <w:color w:val="666659"/>
          <w:sz w:val="26"/>
          <w:szCs w:val="26"/>
        </w:rPr>
        <w:t>this simple ajax crud example, i created "Item Management" with you can do several option like as bellow:</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1. Item Listing</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2. Item Create</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3. Item Edit</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4. Item Delete</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Fonts w:ascii="Arial" w:hAnsi="Arial" w:cs="Arial"/>
          <w:color w:val="666659"/>
          <w:sz w:val="26"/>
          <w:szCs w:val="26"/>
        </w:rPr>
        <w:t>you can implement crud application from scratch, so no worry if you can implement through bellow simple step. After create successful example, you will find layout as bellow:</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Preview:</w:t>
      </w:r>
    </w:p>
    <w:p w:rsidR="00440AF9" w:rsidRDefault="00B41523" w:rsidP="00440AF9">
      <w:pPr>
        <w:pStyle w:val="NormalWeb"/>
        <w:shd w:val="clear" w:color="auto" w:fill="FFFFFF"/>
        <w:spacing w:before="0" w:beforeAutospacing="0" w:after="150" w:afterAutospacing="0"/>
        <w:rPr>
          <w:rFonts w:ascii="Arial" w:hAnsi="Arial" w:cs="Arial"/>
          <w:color w:val="666659"/>
          <w:sz w:val="26"/>
          <w:szCs w:val="26"/>
        </w:rPr>
      </w:pPr>
      <w:r w:rsidRPr="00B41523">
        <w:rPr>
          <w:rFonts w:ascii="Arial" w:hAnsi="Arial" w:cs="Arial"/>
          <w:color w:val="666659"/>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rsidR="00440AF9">
        <w:rPr>
          <w:rFonts w:ascii="Arial" w:hAnsi="Arial" w:cs="Arial"/>
          <w:noProof/>
          <w:color w:val="666659"/>
          <w:sz w:val="26"/>
          <w:szCs w:val="26"/>
        </w:rPr>
        <w:drawing>
          <wp:inline distT="0" distB="0" distL="0" distR="0">
            <wp:extent cx="5943600" cy="2683510"/>
            <wp:effectExtent l="19050" t="0" r="0" b="0"/>
            <wp:docPr id="1" name="Picture 0" descr="php-ajax-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ajax-crud.png"/>
                    <pic:cNvPicPr/>
                  </pic:nvPicPr>
                  <pic:blipFill>
                    <a:blip r:embed="rId6"/>
                    <a:stretch>
                      <a:fillRect/>
                    </a:stretch>
                  </pic:blipFill>
                  <pic:spPr>
                    <a:xfrm>
                      <a:off x="0" y="0"/>
                      <a:ext cx="5943600" cy="2683510"/>
                    </a:xfrm>
                    <a:prstGeom prst="rect">
                      <a:avLst/>
                    </a:prstGeom>
                  </pic:spPr>
                </pic:pic>
              </a:graphicData>
            </a:graphic>
          </wp:inline>
        </w:drawing>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800080"/>
          <w:sz w:val="26"/>
          <w:szCs w:val="26"/>
          <w:bdr w:val="single" w:sz="6" w:space="9" w:color="ECECEC" w:frame="1"/>
        </w:rPr>
        <w:t>Step 1: Create items table and DB Config file</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Fonts w:ascii="Arial" w:hAnsi="Arial" w:cs="Arial"/>
          <w:color w:val="666659"/>
          <w:sz w:val="26"/>
          <w:szCs w:val="26"/>
        </w:rPr>
        <w:t>In first step we should create database and items table. so let's create database i did create "h_blog" database and "items" table inside that database. so you can create database as you want but you have to create "items" table if you are doing from scratch. so create "items" table using following mysql query:</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Items Table Query:</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CREATE TABLE IF NOT EXISTS </w:t>
      </w:r>
      <w:r>
        <w:rPr>
          <w:rStyle w:val="str"/>
          <w:rFonts w:ascii="Consolas" w:hAnsi="Consolas" w:cs="Consolas"/>
          <w:color w:val="FFA0A0"/>
          <w:sz w:val="26"/>
          <w:szCs w:val="26"/>
        </w:rPr>
        <w:t>`items`</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str"/>
          <w:rFonts w:ascii="Consolas" w:hAnsi="Consolas" w:cs="Consolas"/>
          <w:color w:val="FFA0A0"/>
          <w:sz w:val="26"/>
          <w:szCs w:val="26"/>
        </w:rPr>
        <w:t>`id`</w:t>
      </w:r>
      <w:r>
        <w:rPr>
          <w:rStyle w:val="pln"/>
          <w:rFonts w:ascii="Consolas" w:hAnsi="Consolas" w:cs="Consolas"/>
          <w:color w:val="FFFFFF"/>
          <w:sz w:val="26"/>
          <w:szCs w:val="26"/>
        </w:rPr>
        <w:t xml:space="preserve"> </w:t>
      </w:r>
      <w:r>
        <w:rPr>
          <w:rStyle w:val="kwd"/>
          <w:rFonts w:ascii="Consolas" w:hAnsi="Consolas" w:cs="Consolas"/>
          <w:b/>
          <w:bCs/>
          <w:color w:val="F0E68C"/>
          <w:sz w:val="26"/>
          <w:szCs w:val="26"/>
        </w:rPr>
        <w:t>int</w:t>
      </w:r>
      <w:r>
        <w:rPr>
          <w:rStyle w:val="pun"/>
          <w:rFonts w:ascii="Consolas" w:hAnsi="Consolas" w:cs="Consolas"/>
          <w:color w:val="FFFFFF"/>
          <w:sz w:val="26"/>
          <w:szCs w:val="26"/>
        </w:rPr>
        <w:t>(</w:t>
      </w:r>
      <w:r>
        <w:rPr>
          <w:rStyle w:val="lit"/>
          <w:rFonts w:ascii="Consolas" w:hAnsi="Consolas" w:cs="Consolas"/>
          <w:color w:val="CD5C5C"/>
          <w:sz w:val="26"/>
          <w:szCs w:val="26"/>
        </w:rPr>
        <w:t>10</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kwd"/>
          <w:rFonts w:ascii="Consolas" w:hAnsi="Consolas" w:cs="Consolas"/>
          <w:b/>
          <w:bCs/>
          <w:color w:val="F0E68C"/>
          <w:sz w:val="26"/>
          <w:szCs w:val="26"/>
        </w:rPr>
        <w:t>unsigned</w:t>
      </w:r>
      <w:r>
        <w:rPr>
          <w:rStyle w:val="pln"/>
          <w:rFonts w:ascii="Consolas" w:hAnsi="Consolas" w:cs="Consolas"/>
          <w:color w:val="FFFFFF"/>
          <w:sz w:val="26"/>
          <w:szCs w:val="26"/>
        </w:rPr>
        <w:t xml:space="preserve"> NOT NULL AUTO_INCREMENT</w:t>
      </w:r>
      <w:r>
        <w:rPr>
          <w:rStyle w:val="pun"/>
          <w:rFonts w:ascii="Consolas" w:hAnsi="Consolas" w:cs="Consolas"/>
          <w:color w:val="FFFFFF"/>
          <w:sz w:val="26"/>
          <w:szCs w:val="26"/>
        </w:rPr>
        <w: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str"/>
          <w:rFonts w:ascii="Consolas" w:hAnsi="Consolas" w:cs="Consolas"/>
          <w:color w:val="FFA0A0"/>
          <w:sz w:val="26"/>
          <w:szCs w:val="26"/>
        </w:rPr>
        <w:t>`title`</w:t>
      </w:r>
      <w:r>
        <w:rPr>
          <w:rStyle w:val="pln"/>
          <w:rFonts w:ascii="Consolas" w:hAnsi="Consolas" w:cs="Consolas"/>
          <w:color w:val="FFFFFF"/>
          <w:sz w:val="26"/>
          <w:szCs w:val="26"/>
        </w:rPr>
        <w:t xml:space="preserve"> varchar</w:t>
      </w:r>
      <w:r>
        <w:rPr>
          <w:rStyle w:val="pun"/>
          <w:rFonts w:ascii="Consolas" w:hAnsi="Consolas" w:cs="Consolas"/>
          <w:color w:val="FFFFFF"/>
          <w:sz w:val="26"/>
          <w:szCs w:val="26"/>
        </w:rPr>
        <w:t>(</w:t>
      </w:r>
      <w:r>
        <w:rPr>
          <w:rStyle w:val="lit"/>
          <w:rFonts w:ascii="Consolas" w:hAnsi="Consolas" w:cs="Consolas"/>
          <w:color w:val="CD5C5C"/>
          <w:sz w:val="26"/>
          <w:szCs w:val="26"/>
        </w:rPr>
        <w:t>255</w:t>
      </w:r>
      <w:r>
        <w:rPr>
          <w:rStyle w:val="pun"/>
          <w:rFonts w:ascii="Consolas" w:hAnsi="Consolas" w:cs="Consolas"/>
          <w:color w:val="FFFFFF"/>
          <w:sz w:val="26"/>
          <w:szCs w:val="26"/>
        </w:rPr>
        <w:t>)</w:t>
      </w:r>
      <w:r>
        <w:rPr>
          <w:rStyle w:val="pln"/>
          <w:rFonts w:ascii="Consolas" w:hAnsi="Consolas" w:cs="Consolas"/>
          <w:color w:val="FFFFFF"/>
          <w:sz w:val="26"/>
          <w:szCs w:val="26"/>
        </w:rPr>
        <w:t xml:space="preserve"> COLLATE utf8_unicode_ci NOT NULL</w:t>
      </w:r>
      <w:r>
        <w:rPr>
          <w:rStyle w:val="pun"/>
          <w:rFonts w:ascii="Consolas" w:hAnsi="Consolas" w:cs="Consolas"/>
          <w:color w:val="FFFFFF"/>
          <w:sz w:val="26"/>
          <w:szCs w:val="26"/>
        </w:rPr>
        <w: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str"/>
          <w:rFonts w:ascii="Consolas" w:hAnsi="Consolas" w:cs="Consolas"/>
          <w:color w:val="FFA0A0"/>
          <w:sz w:val="26"/>
          <w:szCs w:val="26"/>
        </w:rPr>
        <w:t>`description`</w:t>
      </w:r>
      <w:r>
        <w:rPr>
          <w:rStyle w:val="pln"/>
          <w:rFonts w:ascii="Consolas" w:hAnsi="Consolas" w:cs="Consolas"/>
          <w:color w:val="FFFFFF"/>
          <w:sz w:val="26"/>
          <w:szCs w:val="26"/>
        </w:rPr>
        <w:t xml:space="preserve"> text COLLATE utf8_unicode_ci NOT NULL</w:t>
      </w:r>
      <w:r>
        <w:rPr>
          <w:rStyle w:val="pun"/>
          <w:rFonts w:ascii="Consolas" w:hAnsi="Consolas" w:cs="Consolas"/>
          <w:color w:val="FFFFFF"/>
          <w:sz w:val="26"/>
          <w:szCs w:val="26"/>
        </w:rPr>
        <w: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str"/>
          <w:rFonts w:ascii="Consolas" w:hAnsi="Consolas" w:cs="Consolas"/>
          <w:color w:val="FFA0A0"/>
          <w:sz w:val="26"/>
          <w:szCs w:val="26"/>
        </w:rPr>
        <w:t>`created_at`</w:t>
      </w:r>
      <w:r>
        <w:rPr>
          <w:rStyle w:val="pln"/>
          <w:rFonts w:ascii="Consolas" w:hAnsi="Consolas" w:cs="Consolas"/>
          <w:color w:val="FFFFFF"/>
          <w:sz w:val="26"/>
          <w:szCs w:val="26"/>
        </w:rPr>
        <w:t xml:space="preserve"> timestamp NULL DEFAULT NULL</w:t>
      </w:r>
      <w:r>
        <w:rPr>
          <w:rStyle w:val="pun"/>
          <w:rFonts w:ascii="Consolas" w:hAnsi="Consolas" w:cs="Consolas"/>
          <w:color w:val="FFFFFF"/>
          <w:sz w:val="26"/>
          <w:szCs w:val="26"/>
        </w:rPr>
        <w: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str"/>
          <w:rFonts w:ascii="Consolas" w:hAnsi="Consolas" w:cs="Consolas"/>
          <w:color w:val="FFA0A0"/>
          <w:sz w:val="26"/>
          <w:szCs w:val="26"/>
        </w:rPr>
        <w:t>`updated_at`</w:t>
      </w:r>
      <w:r>
        <w:rPr>
          <w:rStyle w:val="pln"/>
          <w:rFonts w:ascii="Consolas" w:hAnsi="Consolas" w:cs="Consolas"/>
          <w:color w:val="FFFFFF"/>
          <w:sz w:val="26"/>
          <w:szCs w:val="26"/>
        </w:rPr>
        <w:t xml:space="preserve"> timestamp NULL DEFAULT NULL</w:t>
      </w:r>
      <w:r>
        <w:rPr>
          <w:rStyle w:val="pun"/>
          <w:rFonts w:ascii="Consolas" w:hAnsi="Consolas" w:cs="Consolas"/>
          <w:color w:val="FFFFFF"/>
          <w:sz w:val="26"/>
          <w:szCs w:val="26"/>
        </w:rPr>
        <w: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PRIMARY KEY </w:t>
      </w:r>
      <w:r>
        <w:rPr>
          <w:rStyle w:val="pun"/>
          <w:rFonts w:ascii="Consolas" w:hAnsi="Consolas" w:cs="Consolas"/>
          <w:color w:val="FFFFFF"/>
          <w:sz w:val="26"/>
          <w:szCs w:val="26"/>
        </w:rPr>
        <w:t>(</w:t>
      </w:r>
      <w:r>
        <w:rPr>
          <w:rStyle w:val="str"/>
          <w:rFonts w:ascii="Consolas" w:hAnsi="Consolas" w:cs="Consolas"/>
          <w:color w:val="FFA0A0"/>
          <w:sz w:val="26"/>
          <w:szCs w:val="26"/>
        </w:rPr>
        <w:t>`id`</w:t>
      </w:r>
      <w:r>
        <w:rPr>
          <w:rStyle w:val="pun"/>
          <w:rFonts w:ascii="Consolas" w:hAnsi="Consolas" w:cs="Consolas"/>
          <w:color w:val="FFFFFF"/>
          <w:sz w:val="26"/>
          <w:szCs w:val="26"/>
        </w:rPr>
        <w:t>)</w:t>
      </w:r>
    </w:p>
    <w:p w:rsidR="00440AF9" w:rsidRP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FFFFFF"/>
          <w:sz w:val="26"/>
          <w:szCs w:val="26"/>
        </w:rPr>
      </w:pPr>
      <w:r>
        <w:rPr>
          <w:rStyle w:val="pun"/>
          <w:rFonts w:ascii="Consolas" w:hAnsi="Consolas" w:cs="Consolas"/>
          <w:color w:val="FFFFFF"/>
          <w:sz w:val="26"/>
          <w:szCs w:val="26"/>
        </w:rPr>
        <w:t>)</w:t>
      </w:r>
      <w:r>
        <w:rPr>
          <w:rStyle w:val="pln"/>
          <w:rFonts w:ascii="Consolas" w:hAnsi="Consolas" w:cs="Consolas"/>
          <w:color w:val="FFFFFF"/>
          <w:sz w:val="26"/>
          <w:szCs w:val="26"/>
        </w:rPr>
        <w:t xml:space="preserve"> ENGINE</w:t>
      </w:r>
      <w:r>
        <w:rPr>
          <w:rStyle w:val="pun"/>
          <w:rFonts w:ascii="Consolas" w:hAnsi="Consolas" w:cs="Consolas"/>
          <w:color w:val="FFFFFF"/>
          <w:sz w:val="26"/>
          <w:szCs w:val="26"/>
        </w:rPr>
        <w:t>=</w:t>
      </w:r>
      <w:r>
        <w:rPr>
          <w:rStyle w:val="typ"/>
          <w:rFonts w:ascii="Consolas" w:hAnsi="Consolas" w:cs="Consolas"/>
          <w:color w:val="98FB98"/>
          <w:sz w:val="26"/>
          <w:szCs w:val="26"/>
        </w:rPr>
        <w:t>InnoDB</w:t>
      </w:r>
      <w:r>
        <w:rPr>
          <w:rStyle w:val="pln"/>
          <w:rFonts w:ascii="Consolas" w:hAnsi="Consolas" w:cs="Consolas"/>
          <w:color w:val="FFFFFF"/>
          <w:sz w:val="26"/>
          <w:szCs w:val="26"/>
        </w:rPr>
        <w:t xml:space="preserve">  DEFAULT CHARSET</w:t>
      </w:r>
      <w:r>
        <w:rPr>
          <w:rStyle w:val="pun"/>
          <w:rFonts w:ascii="Consolas" w:hAnsi="Consolas" w:cs="Consolas"/>
          <w:color w:val="FFFFFF"/>
          <w:sz w:val="26"/>
          <w:szCs w:val="26"/>
        </w:rPr>
        <w:t>=</w:t>
      </w:r>
      <w:r>
        <w:rPr>
          <w:rStyle w:val="pln"/>
          <w:rFonts w:ascii="Consolas" w:hAnsi="Consolas" w:cs="Consolas"/>
          <w:color w:val="FFFFFF"/>
          <w:sz w:val="26"/>
          <w:szCs w:val="26"/>
        </w:rPr>
        <w:t>utf8 COLLATE</w:t>
      </w:r>
      <w:r>
        <w:rPr>
          <w:rStyle w:val="pun"/>
          <w:rFonts w:ascii="Consolas" w:hAnsi="Consolas" w:cs="Consolas"/>
          <w:color w:val="FFFFFF"/>
          <w:sz w:val="26"/>
          <w:szCs w:val="26"/>
        </w:rPr>
        <w:t>=</w:t>
      </w:r>
      <w:r>
        <w:rPr>
          <w:rStyle w:val="pln"/>
          <w:rFonts w:ascii="Consolas" w:hAnsi="Consolas" w:cs="Consolas"/>
          <w:color w:val="FFFFFF"/>
          <w:sz w:val="26"/>
          <w:szCs w:val="26"/>
        </w:rPr>
        <w:t>utf8_unicode_ci AUTO_INCREMENT</w:t>
      </w:r>
      <w:r>
        <w:rPr>
          <w:rStyle w:val="pun"/>
          <w:rFonts w:ascii="Consolas" w:hAnsi="Consolas" w:cs="Consolas"/>
          <w:color w:val="FFFFFF"/>
          <w:sz w:val="26"/>
          <w:szCs w:val="26"/>
        </w:rPr>
        <w:t>=</w:t>
      </w:r>
      <w:r>
        <w:rPr>
          <w:rStyle w:val="lit"/>
          <w:rFonts w:ascii="Consolas" w:hAnsi="Consolas" w:cs="Consolas"/>
          <w:color w:val="CD5C5C"/>
          <w:sz w:val="26"/>
          <w:szCs w:val="26"/>
        </w:rPr>
        <w:t>63</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Fonts w:ascii="Arial" w:hAnsi="Arial" w:cs="Arial"/>
          <w:color w:val="666659"/>
          <w:sz w:val="26"/>
          <w:szCs w:val="26"/>
        </w:rPr>
        <w:lastRenderedPageBreak/>
        <w:t>In Above file please make sure to check your batabase configuration because could problem you find somewhere. that's way i tell you check it two times. It was just for your kind information.</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800080"/>
          <w:sz w:val="26"/>
          <w:szCs w:val="26"/>
          <w:bdr w:val="single" w:sz="6" w:space="9" w:color="ECECEC" w:frame="1"/>
        </w:rPr>
        <w:t>Step 2: Create index.php File</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Fonts w:ascii="Arial" w:hAnsi="Arial" w:cs="Arial"/>
          <w:color w:val="666659"/>
          <w:sz w:val="26"/>
          <w:szCs w:val="26"/>
        </w:rPr>
        <w:t>Ok, now we also require to create index.php file in our root directory. In this file i added "url" variable in js for site root URL. You can update also with your site URL. so let's create index.php file and put bellow content in that file.</w:t>
      </w:r>
    </w:p>
    <w:p w:rsidR="00440AF9" w:rsidRDefault="00440AF9" w:rsidP="00440AF9">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index.php</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dec"/>
          <w:rFonts w:ascii="Consolas" w:hAnsi="Consolas" w:cs="Consolas"/>
          <w:color w:val="98FB98"/>
          <w:sz w:val="26"/>
          <w:szCs w:val="26"/>
        </w:rPr>
        <w:t>&lt;!DOCTYPE html&gt;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tag"/>
          <w:rFonts w:ascii="Consolas" w:hAnsi="Consolas" w:cs="Consolas"/>
          <w:b/>
          <w:bCs/>
          <w:color w:val="F0E68C"/>
          <w:sz w:val="26"/>
          <w:szCs w:val="26"/>
        </w:rPr>
        <w:t>&lt;html&gt;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tag"/>
          <w:rFonts w:ascii="Consolas" w:hAnsi="Consolas" w:cs="Consolas"/>
          <w:b/>
          <w:bCs/>
          <w:color w:val="F0E68C"/>
          <w:sz w:val="26"/>
          <w:szCs w:val="26"/>
        </w:rPr>
        <w:t>&lt;head&gt;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ab/>
      </w:r>
      <w:r>
        <w:rPr>
          <w:rStyle w:val="tag"/>
          <w:rFonts w:ascii="Consolas" w:hAnsi="Consolas" w:cs="Consolas"/>
          <w:b/>
          <w:bCs/>
          <w:color w:val="F0E68C"/>
          <w:sz w:val="26"/>
          <w:szCs w:val="26"/>
        </w:rPr>
        <w:t>&lt;title&gt;</w:t>
      </w:r>
      <w:r>
        <w:rPr>
          <w:rStyle w:val="pln"/>
          <w:rFonts w:ascii="Consolas" w:hAnsi="Consolas" w:cs="Consolas"/>
          <w:color w:val="FFFFFF"/>
          <w:sz w:val="26"/>
          <w:szCs w:val="26"/>
        </w:rPr>
        <w:t>PHP Jquery Ajax CRUD Example</w:t>
      </w:r>
      <w:r>
        <w:rPr>
          <w:rStyle w:val="tag"/>
          <w:rFonts w:ascii="Consolas" w:hAnsi="Consolas" w:cs="Consolas"/>
          <w:b/>
          <w:bCs/>
          <w:color w:val="F0E68C"/>
          <w:sz w:val="26"/>
          <w:szCs w:val="26"/>
        </w:rPr>
        <w:t>&lt;/title&gt;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ab/>
      </w:r>
      <w:r>
        <w:rPr>
          <w:rStyle w:val="tag"/>
          <w:rFonts w:ascii="Consolas" w:hAnsi="Consolas" w:cs="Consolas"/>
          <w:b/>
          <w:bCs/>
          <w:color w:val="F0E68C"/>
          <w:sz w:val="26"/>
          <w:szCs w:val="26"/>
        </w:rPr>
        <w:t>&lt;link</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rel</w:t>
      </w:r>
      <w:r>
        <w:rPr>
          <w:rStyle w:val="pun"/>
          <w:rFonts w:ascii="Consolas" w:hAnsi="Consolas" w:cs="Consolas"/>
          <w:color w:val="FFFFFF"/>
          <w:sz w:val="26"/>
          <w:szCs w:val="26"/>
        </w:rPr>
        <w:t>=</w:t>
      </w:r>
      <w:r>
        <w:rPr>
          <w:rStyle w:val="atv"/>
          <w:rFonts w:ascii="Consolas" w:hAnsi="Consolas" w:cs="Consolas"/>
          <w:color w:val="FFA0A0"/>
          <w:sz w:val="26"/>
          <w:szCs w:val="26"/>
        </w:rPr>
        <w:t>"stylesheet"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"text/css"</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href</w:t>
      </w:r>
      <w:r>
        <w:rPr>
          <w:rStyle w:val="pun"/>
          <w:rFonts w:ascii="Consolas" w:hAnsi="Consolas" w:cs="Consolas"/>
          <w:color w:val="FFFFFF"/>
          <w:sz w:val="26"/>
          <w:szCs w:val="26"/>
        </w:rPr>
        <w:t>=</w:t>
      </w:r>
      <w:r>
        <w:rPr>
          <w:rStyle w:val="atv"/>
          <w:rFonts w:ascii="Consolas" w:hAnsi="Consolas" w:cs="Consolas"/>
          <w:color w:val="FFA0A0"/>
          <w:sz w:val="26"/>
          <w:szCs w:val="26"/>
        </w:rPr>
        <w:t>"https://maxcdn.bootstrapcdn.com/bootstrap/3.3.7/css/bootstrap.min.css"</w:t>
      </w:r>
      <w:r>
        <w:rPr>
          <w:rStyle w:val="tag"/>
          <w:rFonts w:ascii="Consolas" w:hAnsi="Consolas" w:cs="Consolas"/>
          <w:b/>
          <w:bCs/>
          <w:color w:val="F0E68C"/>
          <w:sz w:val="26"/>
          <w:szCs w:val="26"/>
        </w:rPr>
        <w:t>&gt;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ab/>
      </w:r>
      <w:r>
        <w:rPr>
          <w:rStyle w:val="tag"/>
          <w:rFonts w:ascii="Consolas" w:hAnsi="Consolas" w:cs="Consolas"/>
          <w:b/>
          <w:bCs/>
          <w:color w:val="F0E68C"/>
          <w:sz w:val="26"/>
          <w:szCs w:val="26"/>
        </w:rPr>
        <w:t>&lt;script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"text/javascript"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src</w:t>
      </w:r>
      <w:r>
        <w:rPr>
          <w:rStyle w:val="pun"/>
          <w:rFonts w:ascii="Consolas" w:hAnsi="Consolas" w:cs="Consolas"/>
          <w:color w:val="FFFFFF"/>
          <w:sz w:val="26"/>
          <w:szCs w:val="26"/>
        </w:rPr>
        <w:t>=</w:t>
      </w:r>
      <w:r>
        <w:rPr>
          <w:rStyle w:val="atv"/>
          <w:rFonts w:ascii="Consolas" w:hAnsi="Consolas" w:cs="Consolas"/>
          <w:color w:val="FFA0A0"/>
          <w:sz w:val="26"/>
          <w:szCs w:val="26"/>
        </w:rPr>
        <w:t>"https://cdnjs.cloudflare.com/ajax/libs/jquery/3.1.0/jquery.js"</w:t>
      </w:r>
      <w:r>
        <w:rPr>
          <w:rStyle w:val="tag"/>
          <w:rFonts w:ascii="Consolas" w:hAnsi="Consolas" w:cs="Consolas"/>
          <w:b/>
          <w:bCs/>
          <w:color w:val="F0E68C"/>
          <w:sz w:val="26"/>
          <w:szCs w:val="26"/>
        </w:rPr>
        <w:t>&gt;&lt;/script&gt;</w:t>
      </w: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0" w:author="Unknown"/>
          <w:rFonts w:ascii="Consolas" w:hAnsi="Consolas" w:cs="Consolas"/>
          <w:color w:val="666659"/>
          <w:sz w:val="26"/>
          <w:szCs w:val="26"/>
        </w:rPr>
      </w:pPr>
      <w:ins w:id="1" w:author="Unknown">
        <w:r>
          <w:rPr>
            <w:rStyle w:val="pln"/>
            <w:rFonts w:ascii="Consolas" w:hAnsi="Consolas" w:cs="Consolas"/>
            <w:color w:val="FFFFFF"/>
            <w:sz w:val="26"/>
            <w:szCs w:val="26"/>
          </w:rPr>
          <w:tab/>
        </w:r>
        <w:r>
          <w:rPr>
            <w:rStyle w:val="tag"/>
            <w:rFonts w:ascii="Consolas" w:hAnsi="Consolas" w:cs="Consolas"/>
            <w:b/>
            <w:bCs/>
            <w:color w:val="F0E68C"/>
            <w:sz w:val="26"/>
            <w:szCs w:val="26"/>
          </w:rPr>
          <w:t>&lt;script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"text/javascript"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src</w:t>
        </w:r>
        <w:r>
          <w:rPr>
            <w:rStyle w:val="pun"/>
            <w:rFonts w:ascii="Consolas" w:hAnsi="Consolas" w:cs="Consolas"/>
            <w:color w:val="FFFFFF"/>
            <w:sz w:val="26"/>
            <w:szCs w:val="26"/>
          </w:rPr>
          <w:t>=</w:t>
        </w:r>
        <w:r>
          <w:rPr>
            <w:rStyle w:val="atv"/>
            <w:rFonts w:ascii="Consolas" w:hAnsi="Consolas" w:cs="Consolas"/>
            <w:color w:val="FFA0A0"/>
            <w:sz w:val="26"/>
            <w:szCs w:val="26"/>
          </w:rPr>
          <w:t>"https://cdnjs.cloudflare.com/ajax/libs/twitter-bootstrap/4.0.0-alpha/js/bootstrap.min.js"</w:t>
        </w:r>
        <w:r>
          <w:rPr>
            <w:rStyle w:val="tag"/>
            <w:rFonts w:ascii="Consolas" w:hAnsi="Consolas" w:cs="Consolas"/>
            <w:b/>
            <w:bCs/>
            <w:color w:val="F0E68C"/>
            <w:sz w:val="26"/>
            <w:szCs w:val="26"/>
          </w:rPr>
          <w:t>&gt;&lt;/script&gt;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 w:author="Unknown"/>
          <w:rFonts w:ascii="Consolas" w:hAnsi="Consolas" w:cs="Consolas"/>
          <w:color w:val="666659"/>
          <w:sz w:val="26"/>
          <w:szCs w:val="26"/>
        </w:rPr>
      </w:pPr>
      <w:ins w:id="3" w:author="Unknown">
        <w:r>
          <w:rPr>
            <w:rStyle w:val="pln"/>
            <w:rFonts w:ascii="Consolas" w:hAnsi="Consolas" w:cs="Consolas"/>
            <w:color w:val="FFFFFF"/>
            <w:sz w:val="26"/>
            <w:szCs w:val="26"/>
          </w:rPr>
          <w:tab/>
        </w:r>
        <w:r>
          <w:rPr>
            <w:rStyle w:val="tag"/>
            <w:rFonts w:ascii="Consolas" w:hAnsi="Consolas" w:cs="Consolas"/>
            <w:b/>
            <w:bCs/>
            <w:color w:val="F0E68C"/>
            <w:sz w:val="26"/>
            <w:szCs w:val="26"/>
          </w:rPr>
          <w:t>&lt;script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"text/javascript"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src</w:t>
        </w:r>
        <w:r>
          <w:rPr>
            <w:rStyle w:val="pun"/>
            <w:rFonts w:ascii="Consolas" w:hAnsi="Consolas" w:cs="Consolas"/>
            <w:color w:val="FFFFFF"/>
            <w:sz w:val="26"/>
            <w:szCs w:val="26"/>
          </w:rPr>
          <w:t>=</w:t>
        </w:r>
        <w:r>
          <w:rPr>
            <w:rStyle w:val="atv"/>
            <w:rFonts w:ascii="Consolas" w:hAnsi="Consolas" w:cs="Consolas"/>
            <w:color w:val="FFA0A0"/>
            <w:sz w:val="26"/>
            <w:szCs w:val="26"/>
          </w:rPr>
          <w:t>"https://cdnjs.cloudflare.com/ajax/libs/twbs-pagination/1.3.1/jquery.twbsPagination.min.js"</w:t>
        </w:r>
        <w:r>
          <w:rPr>
            <w:rStyle w:val="tag"/>
            <w:rFonts w:ascii="Consolas" w:hAnsi="Consolas" w:cs="Consolas"/>
            <w:b/>
            <w:bCs/>
            <w:color w:val="F0E68C"/>
            <w:sz w:val="26"/>
            <w:szCs w:val="26"/>
          </w:rPr>
          <w:t>&gt;&lt;/script&gt;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4" w:author="Unknown"/>
          <w:rFonts w:ascii="Consolas" w:hAnsi="Consolas" w:cs="Consolas"/>
          <w:color w:val="666659"/>
          <w:sz w:val="26"/>
          <w:szCs w:val="26"/>
        </w:rPr>
      </w:pPr>
      <w:ins w:id="5" w:author="Unknown">
        <w:r>
          <w:rPr>
            <w:rStyle w:val="pln"/>
            <w:rFonts w:ascii="Consolas" w:hAnsi="Consolas" w:cs="Consolas"/>
            <w:color w:val="FFFFFF"/>
            <w:sz w:val="26"/>
            <w:szCs w:val="26"/>
          </w:rPr>
          <w:tab/>
        </w:r>
        <w:r>
          <w:rPr>
            <w:rStyle w:val="tag"/>
            <w:rFonts w:ascii="Consolas" w:hAnsi="Consolas" w:cs="Consolas"/>
            <w:b/>
            <w:bCs/>
            <w:color w:val="F0E68C"/>
            <w:sz w:val="26"/>
            <w:szCs w:val="26"/>
          </w:rPr>
          <w:t>&lt;script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src</w:t>
        </w:r>
        <w:r>
          <w:rPr>
            <w:rStyle w:val="pun"/>
            <w:rFonts w:ascii="Consolas" w:hAnsi="Consolas" w:cs="Consolas"/>
            <w:color w:val="FFFFFF"/>
            <w:sz w:val="26"/>
            <w:szCs w:val="26"/>
          </w:rPr>
          <w:t>=</w:t>
        </w:r>
        <w:r>
          <w:rPr>
            <w:rStyle w:val="atv"/>
            <w:rFonts w:ascii="Consolas" w:hAnsi="Consolas" w:cs="Consolas"/>
            <w:color w:val="FFA0A0"/>
            <w:sz w:val="26"/>
            <w:szCs w:val="26"/>
          </w:rPr>
          <w:t>"https://cdnjs.cloudflare.com/ajax/libs/1000hz-bootstrap-validator/0.11.5/validator.min.js"</w:t>
        </w:r>
        <w:r>
          <w:rPr>
            <w:rStyle w:val="tag"/>
            <w:rFonts w:ascii="Consolas" w:hAnsi="Consolas" w:cs="Consolas"/>
            <w:b/>
            <w:bCs/>
            <w:color w:val="F0E68C"/>
            <w:sz w:val="26"/>
            <w:szCs w:val="26"/>
          </w:rPr>
          <w:t>&gt;&lt;/script&gt;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6" w:author="Unknown"/>
          <w:rFonts w:ascii="Consolas" w:hAnsi="Consolas" w:cs="Consolas"/>
          <w:color w:val="666659"/>
          <w:sz w:val="26"/>
          <w:szCs w:val="26"/>
        </w:rPr>
      </w:pPr>
      <w:ins w:id="7" w:author="Unknown">
        <w:r>
          <w:rPr>
            <w:rStyle w:val="pln"/>
            <w:rFonts w:ascii="Consolas" w:hAnsi="Consolas" w:cs="Consolas"/>
            <w:color w:val="FFFFFF"/>
            <w:sz w:val="26"/>
            <w:szCs w:val="26"/>
          </w:rPr>
          <w:tab/>
        </w:r>
        <w:r>
          <w:rPr>
            <w:rStyle w:val="tag"/>
            <w:rFonts w:ascii="Consolas" w:hAnsi="Consolas" w:cs="Consolas"/>
            <w:b/>
            <w:bCs/>
            <w:color w:val="F0E68C"/>
            <w:sz w:val="26"/>
            <w:szCs w:val="26"/>
          </w:rPr>
          <w:t>&lt;script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"text/javascript"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src</w:t>
        </w:r>
        <w:r>
          <w:rPr>
            <w:rStyle w:val="pun"/>
            <w:rFonts w:ascii="Consolas" w:hAnsi="Consolas" w:cs="Consolas"/>
            <w:color w:val="FFFFFF"/>
            <w:sz w:val="26"/>
            <w:szCs w:val="26"/>
          </w:rPr>
          <w:t>=</w:t>
        </w:r>
        <w:r>
          <w:rPr>
            <w:rStyle w:val="atv"/>
            <w:rFonts w:ascii="Consolas" w:hAnsi="Consolas" w:cs="Consolas"/>
            <w:color w:val="FFA0A0"/>
            <w:sz w:val="26"/>
            <w:szCs w:val="26"/>
          </w:rPr>
          <w:t>"//cdnjs.cloudflare.com/ajax/libs/toastr.js/latest/js/toastr.min.js"</w:t>
        </w:r>
        <w:r>
          <w:rPr>
            <w:rStyle w:val="tag"/>
            <w:rFonts w:ascii="Consolas" w:hAnsi="Consolas" w:cs="Consolas"/>
            <w:b/>
            <w:bCs/>
            <w:color w:val="F0E68C"/>
            <w:sz w:val="26"/>
            <w:szCs w:val="26"/>
          </w:rPr>
          <w:t>&gt;&lt;/script&gt;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8" w:author="Unknown"/>
          <w:rFonts w:ascii="Consolas" w:hAnsi="Consolas" w:cs="Consolas"/>
          <w:color w:val="666659"/>
          <w:sz w:val="26"/>
          <w:szCs w:val="26"/>
        </w:rPr>
      </w:pPr>
      <w:ins w:id="9" w:author="Unknown">
        <w:r>
          <w:rPr>
            <w:rStyle w:val="pln"/>
            <w:rFonts w:ascii="Consolas" w:hAnsi="Consolas" w:cs="Consolas"/>
            <w:color w:val="FFFFFF"/>
            <w:sz w:val="26"/>
            <w:szCs w:val="26"/>
          </w:rPr>
          <w:lastRenderedPageBreak/>
          <w:t xml:space="preserve">        </w:t>
        </w:r>
        <w:r>
          <w:rPr>
            <w:rStyle w:val="tag"/>
            <w:rFonts w:ascii="Consolas" w:hAnsi="Consolas" w:cs="Consolas"/>
            <w:b/>
            <w:bCs/>
            <w:color w:val="F0E68C"/>
            <w:sz w:val="26"/>
            <w:szCs w:val="26"/>
          </w:rPr>
          <w:t>&lt;link</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href</w:t>
        </w:r>
        <w:r>
          <w:rPr>
            <w:rStyle w:val="pun"/>
            <w:rFonts w:ascii="Consolas" w:hAnsi="Consolas" w:cs="Consolas"/>
            <w:color w:val="FFFFFF"/>
            <w:sz w:val="26"/>
            <w:szCs w:val="26"/>
          </w:rPr>
          <w:t>=</w:t>
        </w:r>
        <w:r>
          <w:rPr>
            <w:rStyle w:val="atv"/>
            <w:rFonts w:ascii="Consolas" w:hAnsi="Consolas" w:cs="Consolas"/>
            <w:color w:val="FFA0A0"/>
            <w:sz w:val="26"/>
            <w:szCs w:val="26"/>
          </w:rPr>
          <w:t>"//cdnjs.cloudflare.com/ajax/libs/toastr.js/latest/css/toastr.min.css"</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rel</w:t>
        </w:r>
        <w:r>
          <w:rPr>
            <w:rStyle w:val="pun"/>
            <w:rFonts w:ascii="Consolas" w:hAnsi="Consolas" w:cs="Consolas"/>
            <w:color w:val="FFFFFF"/>
            <w:sz w:val="26"/>
            <w:szCs w:val="26"/>
          </w:rPr>
          <w:t>=</w:t>
        </w:r>
        <w:r>
          <w:rPr>
            <w:rStyle w:val="atv"/>
            <w:rFonts w:ascii="Consolas" w:hAnsi="Consolas" w:cs="Consolas"/>
            <w:color w:val="FFA0A0"/>
            <w:sz w:val="26"/>
            <w:szCs w:val="26"/>
          </w:rPr>
          <w:t>"stylesheet"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0"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1" w:author="Unknown"/>
          <w:rFonts w:ascii="Consolas" w:hAnsi="Consolas" w:cs="Consolas"/>
          <w:color w:val="666659"/>
          <w:sz w:val="26"/>
          <w:szCs w:val="26"/>
        </w:rPr>
      </w:pPr>
      <w:ins w:id="12" w:author="Unknown">
        <w:r>
          <w:rPr>
            <w:rStyle w:val="pln"/>
            <w:rFonts w:ascii="Consolas" w:hAnsi="Consolas" w:cs="Consolas"/>
            <w:color w:val="FFFFFF"/>
            <w:sz w:val="26"/>
            <w:szCs w:val="26"/>
          </w:rPr>
          <w:tab/>
        </w:r>
        <w:r>
          <w:rPr>
            <w:rStyle w:val="tag"/>
            <w:rFonts w:ascii="Consolas" w:hAnsi="Consolas" w:cs="Consolas"/>
            <w:b/>
            <w:bCs/>
            <w:color w:val="F0E68C"/>
            <w:sz w:val="26"/>
            <w:szCs w:val="26"/>
          </w:rPr>
          <w:t>&lt;script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"text/javascript"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3" w:author="Unknown"/>
          <w:rFonts w:ascii="Consolas" w:hAnsi="Consolas" w:cs="Consolas"/>
          <w:color w:val="666659"/>
          <w:sz w:val="26"/>
          <w:szCs w:val="26"/>
        </w:rPr>
      </w:pPr>
      <w:ins w:id="14" w:author="Unknown">
        <w:r>
          <w:rPr>
            <w:rStyle w:val="pln"/>
            <w:rFonts w:ascii="Consolas" w:hAnsi="Consolas" w:cs="Consolas"/>
            <w:color w:val="FFFFFF"/>
            <w:sz w:val="26"/>
            <w:szCs w:val="26"/>
          </w:rPr>
          <w:t xml:space="preserve">    </w:t>
        </w:r>
        <w:r>
          <w:rPr>
            <w:rStyle w:val="pln"/>
            <w:rFonts w:ascii="Consolas" w:hAnsi="Consolas" w:cs="Consolas"/>
            <w:color w:val="FFFFFF"/>
            <w:sz w:val="26"/>
            <w:szCs w:val="26"/>
          </w:rPr>
          <w:tab/>
          <w:t xml:space="preserve"> </w:t>
        </w:r>
        <w:r>
          <w:rPr>
            <w:rStyle w:val="kwd"/>
            <w:rFonts w:ascii="Consolas" w:hAnsi="Consolas" w:cs="Consolas"/>
            <w:b/>
            <w:bCs/>
            <w:color w:val="F0E68C"/>
            <w:sz w:val="26"/>
            <w:szCs w:val="26"/>
          </w:rPr>
          <w:t>var</w:t>
        </w:r>
        <w:r>
          <w:rPr>
            <w:rStyle w:val="pln"/>
            <w:rFonts w:ascii="Consolas" w:hAnsi="Consolas" w:cs="Consolas"/>
            <w:color w:val="FFFFFF"/>
            <w:sz w:val="26"/>
            <w:szCs w:val="26"/>
          </w:rPr>
          <w:t xml:space="preserve"> url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str"/>
            <w:rFonts w:ascii="Consolas" w:hAnsi="Consolas" w:cs="Consolas"/>
            <w:color w:val="FFA0A0"/>
            <w:sz w:val="26"/>
            <w:szCs w:val="26"/>
          </w:rPr>
          <w:t>"http://localhost:8000/"</w:t>
        </w:r>
        <w:r>
          <w:rPr>
            <w:rStyle w:val="pun"/>
            <w:rFonts w:ascii="Consolas" w:hAnsi="Consolas" w:cs="Consolas"/>
            <w:color w:val="FFFFFF"/>
            <w:sz w:val="26"/>
            <w:szCs w:val="26"/>
          </w:rPr>
          <w: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5" w:author="Unknown"/>
          <w:rFonts w:ascii="Consolas" w:hAnsi="Consolas" w:cs="Consolas"/>
          <w:color w:val="666659"/>
          <w:sz w:val="26"/>
          <w:szCs w:val="26"/>
        </w:rPr>
      </w:pPr>
      <w:ins w:id="16" w:author="Unknown">
        <w:r>
          <w:rPr>
            <w:rStyle w:val="pln"/>
            <w:rFonts w:ascii="Consolas" w:hAnsi="Consolas" w:cs="Consolas"/>
            <w:color w:val="FFFFFF"/>
            <w:sz w:val="26"/>
            <w:szCs w:val="26"/>
          </w:rPr>
          <w:t xml:space="preserve">        </w:t>
        </w:r>
        <w:r>
          <w:rPr>
            <w:rStyle w:val="tag"/>
            <w:rFonts w:ascii="Consolas" w:hAnsi="Consolas" w:cs="Consolas"/>
            <w:b/>
            <w:bCs/>
            <w:color w:val="F0E68C"/>
            <w:sz w:val="26"/>
            <w:szCs w:val="26"/>
          </w:rPr>
          <w:t>&lt;/script&gt;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7"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8" w:author="Unknown"/>
          <w:rFonts w:ascii="Consolas" w:hAnsi="Consolas" w:cs="Consolas"/>
          <w:color w:val="666659"/>
          <w:sz w:val="26"/>
          <w:szCs w:val="26"/>
        </w:rPr>
      </w:pPr>
      <w:ins w:id="19" w:author="Unknown">
        <w:r>
          <w:rPr>
            <w:rStyle w:val="pln"/>
            <w:rFonts w:ascii="Consolas" w:hAnsi="Consolas" w:cs="Consolas"/>
            <w:color w:val="FFFFFF"/>
            <w:sz w:val="26"/>
            <w:szCs w:val="26"/>
          </w:rPr>
          <w:t xml:space="preserve">        </w:t>
        </w:r>
        <w:r>
          <w:rPr>
            <w:rStyle w:val="tag"/>
            <w:rFonts w:ascii="Consolas" w:hAnsi="Consolas" w:cs="Consolas"/>
            <w:b/>
            <w:bCs/>
            <w:color w:val="F0E68C"/>
            <w:sz w:val="26"/>
            <w:szCs w:val="26"/>
          </w:rPr>
          <w:t>&lt;script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src</w:t>
        </w:r>
        <w:r>
          <w:rPr>
            <w:rStyle w:val="pun"/>
            <w:rFonts w:ascii="Consolas" w:hAnsi="Consolas" w:cs="Consolas"/>
            <w:color w:val="FFFFFF"/>
            <w:sz w:val="26"/>
            <w:szCs w:val="26"/>
          </w:rPr>
          <w:t>=</w:t>
        </w:r>
        <w:r>
          <w:rPr>
            <w:rStyle w:val="atv"/>
            <w:rFonts w:ascii="Consolas" w:hAnsi="Consolas" w:cs="Consolas"/>
            <w:color w:val="FFA0A0"/>
            <w:sz w:val="26"/>
            <w:szCs w:val="26"/>
          </w:rPr>
          <w:t>"/js/item-ajax.js"</w:t>
        </w:r>
        <w:r>
          <w:rPr>
            <w:rStyle w:val="tag"/>
            <w:rFonts w:ascii="Consolas" w:hAnsi="Consolas" w:cs="Consolas"/>
            <w:b/>
            <w:bCs/>
            <w:color w:val="F0E68C"/>
            <w:sz w:val="26"/>
            <w:szCs w:val="26"/>
          </w:rPr>
          <w:t>&gt;&lt;/script&gt;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0" w:author="Unknown"/>
          <w:rFonts w:ascii="Consolas" w:hAnsi="Consolas" w:cs="Consolas"/>
          <w:color w:val="666659"/>
          <w:sz w:val="26"/>
          <w:szCs w:val="26"/>
        </w:rPr>
      </w:pPr>
      <w:ins w:id="21" w:author="Unknown">
        <w:r>
          <w:rPr>
            <w:rStyle w:val="tag"/>
            <w:rFonts w:ascii="Consolas" w:hAnsi="Consolas" w:cs="Consolas"/>
            <w:b/>
            <w:bCs/>
            <w:color w:val="F0E68C"/>
            <w:sz w:val="26"/>
            <w:szCs w:val="26"/>
          </w:rPr>
          <w:t>&lt;/head&gt;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2" w:author="Unknown"/>
          <w:rFonts w:ascii="Consolas" w:hAnsi="Consolas" w:cs="Consolas"/>
          <w:color w:val="666659"/>
          <w:sz w:val="26"/>
          <w:szCs w:val="26"/>
        </w:rPr>
      </w:pPr>
      <w:ins w:id="23" w:author="Unknown">
        <w:r>
          <w:rPr>
            <w:rStyle w:val="tag"/>
            <w:rFonts w:ascii="Consolas" w:hAnsi="Consolas" w:cs="Consolas"/>
            <w:b/>
            <w:bCs/>
            <w:color w:val="F0E68C"/>
            <w:sz w:val="26"/>
            <w:szCs w:val="26"/>
          </w:rPr>
          <w:t>&lt;body&gt;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4"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5" w:author="Unknown"/>
          <w:rFonts w:ascii="Consolas" w:hAnsi="Consolas" w:cs="Consolas"/>
          <w:color w:val="666659"/>
          <w:sz w:val="26"/>
          <w:szCs w:val="26"/>
        </w:rPr>
      </w:pPr>
      <w:ins w:id="26" w:author="Unknown">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"container"</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7" w:author="Unknown"/>
          <w:rFonts w:ascii="Consolas" w:hAnsi="Consolas" w:cs="Consolas"/>
          <w:color w:val="666659"/>
          <w:sz w:val="26"/>
          <w:szCs w:val="26"/>
        </w:rPr>
      </w:pPr>
      <w:ins w:id="28"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"row"</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9" w:author="Unknown"/>
          <w:rFonts w:ascii="Consolas" w:hAnsi="Consolas" w:cs="Consolas"/>
          <w:color w:val="666659"/>
          <w:sz w:val="26"/>
          <w:szCs w:val="26"/>
        </w:rPr>
      </w:pPr>
      <w:ins w:id="30"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"col-lg-12 margin-tb"</w:t>
        </w:r>
        <w:r>
          <w:rPr>
            <w:rStyle w:val="tag"/>
            <w:rFonts w:ascii="Consolas" w:hAnsi="Consolas" w:cs="Consolas"/>
            <w:b/>
            <w:bCs/>
            <w:color w:val="F0E68C"/>
            <w:sz w:val="26"/>
            <w:szCs w:val="26"/>
          </w:rPr>
          <w:t>&gt;</w:t>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31" w:author="Unknown"/>
          <w:rFonts w:ascii="Consolas" w:hAnsi="Consolas" w:cs="Consolas"/>
          <w:color w:val="666659"/>
          <w:sz w:val="26"/>
          <w:szCs w:val="26"/>
        </w:rPr>
      </w:pPr>
      <w:ins w:id="32"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"pull-left"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33" w:author="Unknown"/>
          <w:rFonts w:ascii="Consolas" w:hAnsi="Consolas" w:cs="Consolas"/>
          <w:color w:val="666659"/>
          <w:sz w:val="26"/>
          <w:szCs w:val="26"/>
        </w:rPr>
      </w:pPr>
      <w:ins w:id="34"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&lt;h2&gt;</w:t>
        </w:r>
        <w:r>
          <w:rPr>
            <w:rStyle w:val="pln"/>
            <w:rFonts w:ascii="Consolas" w:hAnsi="Consolas" w:cs="Consolas"/>
            <w:color w:val="FFFFFF"/>
            <w:sz w:val="26"/>
            <w:szCs w:val="26"/>
          </w:rPr>
          <w:t>PHP Jquery Ajax CRUD Example</w:t>
        </w:r>
        <w:r>
          <w:rPr>
            <w:rStyle w:val="tag"/>
            <w:rFonts w:ascii="Consolas" w:hAnsi="Consolas" w:cs="Consolas"/>
            <w:b/>
            <w:bCs/>
            <w:color w:val="F0E68C"/>
            <w:sz w:val="26"/>
            <w:szCs w:val="26"/>
          </w:rPr>
          <w:t>&lt;/h2&gt;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35" w:author="Unknown"/>
          <w:rFonts w:ascii="Consolas" w:hAnsi="Consolas" w:cs="Consolas"/>
          <w:color w:val="666659"/>
          <w:sz w:val="26"/>
          <w:szCs w:val="26"/>
        </w:rPr>
      </w:pPr>
      <w:ins w:id="36"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37" w:author="Unknown"/>
          <w:rFonts w:ascii="Consolas" w:hAnsi="Consolas" w:cs="Consolas"/>
          <w:color w:val="666659"/>
          <w:sz w:val="26"/>
          <w:szCs w:val="26"/>
        </w:rPr>
      </w:pPr>
      <w:ins w:id="38"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"pull-right"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39" w:author="Unknown"/>
          <w:rFonts w:ascii="Consolas" w:hAnsi="Consolas" w:cs="Consolas"/>
          <w:color w:val="666659"/>
          <w:sz w:val="26"/>
          <w:szCs w:val="26"/>
        </w:rPr>
      </w:pPr>
      <w:ins w:id="40"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&lt;button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"button"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"btn btn-success"</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data-toggle</w:t>
        </w:r>
        <w:r>
          <w:rPr>
            <w:rStyle w:val="pun"/>
            <w:rFonts w:ascii="Consolas" w:hAnsi="Consolas" w:cs="Consolas"/>
            <w:color w:val="FFFFFF"/>
            <w:sz w:val="26"/>
            <w:szCs w:val="26"/>
          </w:rPr>
          <w:t>=</w:t>
        </w:r>
        <w:r>
          <w:rPr>
            <w:rStyle w:val="atv"/>
            <w:rFonts w:ascii="Consolas" w:hAnsi="Consolas" w:cs="Consolas"/>
            <w:color w:val="FFA0A0"/>
            <w:sz w:val="26"/>
            <w:szCs w:val="26"/>
          </w:rPr>
          <w:t>"modal"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data-target</w:t>
        </w:r>
        <w:r>
          <w:rPr>
            <w:rStyle w:val="pun"/>
            <w:rFonts w:ascii="Consolas" w:hAnsi="Consolas" w:cs="Consolas"/>
            <w:color w:val="FFFFFF"/>
            <w:sz w:val="26"/>
            <w:szCs w:val="26"/>
          </w:rPr>
          <w:t>=</w:t>
        </w:r>
        <w:r>
          <w:rPr>
            <w:rStyle w:val="atv"/>
            <w:rFonts w:ascii="Consolas" w:hAnsi="Consolas" w:cs="Consolas"/>
            <w:color w:val="FFA0A0"/>
            <w:sz w:val="26"/>
            <w:szCs w:val="26"/>
          </w:rPr>
          <w:t>"#create-item"</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41" w:author="Unknown"/>
          <w:rFonts w:ascii="Consolas" w:hAnsi="Consolas" w:cs="Consolas"/>
          <w:color w:val="666659"/>
          <w:sz w:val="26"/>
          <w:szCs w:val="26"/>
        </w:rPr>
      </w:pPr>
      <w:ins w:id="42"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t xml:space="preserve">  Create Item</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43" w:author="Unknown"/>
          <w:rFonts w:ascii="Consolas" w:hAnsi="Consolas" w:cs="Consolas"/>
          <w:color w:val="666659"/>
          <w:sz w:val="26"/>
          <w:szCs w:val="26"/>
        </w:rPr>
      </w:pPr>
      <w:ins w:id="44"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&lt;/button&gt;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45" w:author="Unknown"/>
          <w:rFonts w:ascii="Consolas" w:hAnsi="Consolas" w:cs="Consolas"/>
          <w:color w:val="666659"/>
          <w:sz w:val="26"/>
          <w:szCs w:val="26"/>
        </w:rPr>
      </w:pPr>
      <w:ins w:id="46" w:author="Unknown">
        <w:r>
          <w:rPr>
            <w:rStyle w:val="pln"/>
            <w:rFonts w:ascii="Consolas" w:hAnsi="Consolas" w:cs="Consolas"/>
            <w:color w:val="FFFFFF"/>
            <w:sz w:val="26"/>
            <w:szCs w:val="26"/>
          </w:rPr>
          <w:lastRenderedPageBreak/>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47" w:author="Unknown"/>
          <w:rFonts w:ascii="Consolas" w:hAnsi="Consolas" w:cs="Consolas"/>
          <w:color w:val="666659"/>
          <w:sz w:val="26"/>
          <w:szCs w:val="26"/>
        </w:rPr>
      </w:pPr>
      <w:ins w:id="48"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49" w:author="Unknown"/>
          <w:rFonts w:ascii="Consolas" w:hAnsi="Consolas" w:cs="Consolas"/>
          <w:color w:val="666659"/>
          <w:sz w:val="26"/>
          <w:szCs w:val="26"/>
        </w:rPr>
      </w:pPr>
      <w:ins w:id="50"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51"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52" w:author="Unknown"/>
          <w:rFonts w:ascii="Consolas" w:hAnsi="Consolas" w:cs="Consolas"/>
          <w:color w:val="666659"/>
          <w:sz w:val="26"/>
          <w:szCs w:val="26"/>
        </w:rPr>
      </w:pPr>
      <w:ins w:id="53"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&lt;table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"table table-bordered"</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54" w:author="Unknown"/>
          <w:rFonts w:ascii="Consolas" w:hAnsi="Consolas" w:cs="Consolas"/>
          <w:color w:val="666659"/>
          <w:sz w:val="26"/>
          <w:szCs w:val="26"/>
        </w:rPr>
      </w:pPr>
      <w:ins w:id="55"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&lt;thead&gt;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56" w:author="Unknown"/>
          <w:rFonts w:ascii="Consolas" w:hAnsi="Consolas" w:cs="Consolas"/>
          <w:color w:val="666659"/>
          <w:sz w:val="26"/>
          <w:szCs w:val="26"/>
        </w:rPr>
      </w:pPr>
      <w:ins w:id="57"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&lt;tr&gt;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58" w:author="Unknown"/>
          <w:rFonts w:ascii="Consolas" w:hAnsi="Consolas" w:cs="Consolas"/>
          <w:color w:val="666659"/>
          <w:sz w:val="26"/>
          <w:szCs w:val="26"/>
        </w:rPr>
      </w:pPr>
      <w:ins w:id="59"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&lt;th&gt;</w:t>
        </w:r>
        <w:r>
          <w:rPr>
            <w:rStyle w:val="pln"/>
            <w:rFonts w:ascii="Consolas" w:hAnsi="Consolas" w:cs="Consolas"/>
            <w:color w:val="FFFFFF"/>
            <w:sz w:val="26"/>
            <w:szCs w:val="26"/>
          </w:rPr>
          <w:t>Title</w:t>
        </w:r>
        <w:r>
          <w:rPr>
            <w:rStyle w:val="tag"/>
            <w:rFonts w:ascii="Consolas" w:hAnsi="Consolas" w:cs="Consolas"/>
            <w:b/>
            <w:bCs/>
            <w:color w:val="F0E68C"/>
            <w:sz w:val="26"/>
            <w:szCs w:val="26"/>
          </w:rPr>
          <w:t>&lt;/th&gt;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60" w:author="Unknown"/>
          <w:rFonts w:ascii="Consolas" w:hAnsi="Consolas" w:cs="Consolas"/>
          <w:color w:val="666659"/>
          <w:sz w:val="26"/>
          <w:szCs w:val="26"/>
        </w:rPr>
      </w:pPr>
      <w:ins w:id="61"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&lt;th&gt;</w:t>
        </w:r>
        <w:r>
          <w:rPr>
            <w:rStyle w:val="pln"/>
            <w:rFonts w:ascii="Consolas" w:hAnsi="Consolas" w:cs="Consolas"/>
            <w:color w:val="FFFFFF"/>
            <w:sz w:val="26"/>
            <w:szCs w:val="26"/>
          </w:rPr>
          <w:t>Description</w:t>
        </w:r>
        <w:r>
          <w:rPr>
            <w:rStyle w:val="tag"/>
            <w:rFonts w:ascii="Consolas" w:hAnsi="Consolas" w:cs="Consolas"/>
            <w:b/>
            <w:bCs/>
            <w:color w:val="F0E68C"/>
            <w:sz w:val="26"/>
            <w:szCs w:val="26"/>
          </w:rPr>
          <w:t>&lt;/th&gt;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62" w:author="Unknown"/>
          <w:rFonts w:ascii="Consolas" w:hAnsi="Consolas" w:cs="Consolas"/>
          <w:color w:val="666659"/>
          <w:sz w:val="26"/>
          <w:szCs w:val="26"/>
        </w:rPr>
      </w:pPr>
      <w:ins w:id="63"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&lt;th</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width</w:t>
        </w:r>
        <w:r>
          <w:rPr>
            <w:rStyle w:val="pun"/>
            <w:rFonts w:ascii="Consolas" w:hAnsi="Consolas" w:cs="Consolas"/>
            <w:color w:val="FFFFFF"/>
            <w:sz w:val="26"/>
            <w:szCs w:val="26"/>
          </w:rPr>
          <w:t>=</w:t>
        </w:r>
        <w:r>
          <w:rPr>
            <w:rStyle w:val="atv"/>
            <w:rFonts w:ascii="Consolas" w:hAnsi="Consolas" w:cs="Consolas"/>
            <w:color w:val="FFA0A0"/>
            <w:sz w:val="26"/>
            <w:szCs w:val="26"/>
          </w:rPr>
          <w:t>"200px"</w:t>
        </w:r>
        <w:r>
          <w:rPr>
            <w:rStyle w:val="tag"/>
            <w:rFonts w:ascii="Consolas" w:hAnsi="Consolas" w:cs="Consolas"/>
            <w:b/>
            <w:bCs/>
            <w:color w:val="F0E68C"/>
            <w:sz w:val="26"/>
            <w:szCs w:val="26"/>
          </w:rPr>
          <w:t>&gt;</w:t>
        </w:r>
        <w:r>
          <w:rPr>
            <w:rStyle w:val="pln"/>
            <w:rFonts w:ascii="Consolas" w:hAnsi="Consolas" w:cs="Consolas"/>
            <w:color w:val="FFFFFF"/>
            <w:sz w:val="26"/>
            <w:szCs w:val="26"/>
          </w:rPr>
          <w:t>Action</w:t>
        </w:r>
        <w:r>
          <w:rPr>
            <w:rStyle w:val="tag"/>
            <w:rFonts w:ascii="Consolas" w:hAnsi="Consolas" w:cs="Consolas"/>
            <w:b/>
            <w:bCs/>
            <w:color w:val="F0E68C"/>
            <w:sz w:val="26"/>
            <w:szCs w:val="26"/>
          </w:rPr>
          <w:t>&lt;/th&gt;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64" w:author="Unknown"/>
          <w:rFonts w:ascii="Consolas" w:hAnsi="Consolas" w:cs="Consolas"/>
          <w:color w:val="666659"/>
          <w:sz w:val="26"/>
          <w:szCs w:val="26"/>
        </w:rPr>
      </w:pPr>
      <w:ins w:id="65"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&lt;/tr&gt;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66" w:author="Unknown"/>
          <w:rFonts w:ascii="Consolas" w:hAnsi="Consolas" w:cs="Consolas"/>
          <w:color w:val="666659"/>
          <w:sz w:val="26"/>
          <w:szCs w:val="26"/>
        </w:rPr>
      </w:pPr>
      <w:ins w:id="67"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&lt;/thead&gt;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68" w:author="Unknown"/>
          <w:rFonts w:ascii="Consolas" w:hAnsi="Consolas" w:cs="Consolas"/>
          <w:color w:val="666659"/>
          <w:sz w:val="26"/>
          <w:szCs w:val="26"/>
        </w:rPr>
      </w:pPr>
      <w:ins w:id="69"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&lt;tbody&gt;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70" w:author="Unknown"/>
          <w:rFonts w:ascii="Consolas" w:hAnsi="Consolas" w:cs="Consolas"/>
          <w:color w:val="666659"/>
          <w:sz w:val="26"/>
          <w:szCs w:val="26"/>
        </w:rPr>
      </w:pPr>
      <w:ins w:id="71"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&lt;/tbody&gt;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72" w:author="Unknown"/>
          <w:rFonts w:ascii="Consolas" w:hAnsi="Consolas" w:cs="Consolas"/>
          <w:color w:val="666659"/>
          <w:sz w:val="26"/>
          <w:szCs w:val="26"/>
        </w:rPr>
      </w:pPr>
      <w:ins w:id="73"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&lt;/table&gt;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74"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75" w:author="Unknown"/>
          <w:rFonts w:ascii="Consolas" w:hAnsi="Consolas" w:cs="Consolas"/>
          <w:color w:val="666659"/>
          <w:sz w:val="26"/>
          <w:szCs w:val="26"/>
        </w:rPr>
      </w:pPr>
      <w:ins w:id="76"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&lt;ul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id</w:t>
        </w:r>
        <w:r>
          <w:rPr>
            <w:rStyle w:val="pun"/>
            <w:rFonts w:ascii="Consolas" w:hAnsi="Consolas" w:cs="Consolas"/>
            <w:color w:val="FFFFFF"/>
            <w:sz w:val="26"/>
            <w:szCs w:val="26"/>
          </w:rPr>
          <w:t>=</w:t>
        </w:r>
        <w:r>
          <w:rPr>
            <w:rStyle w:val="atv"/>
            <w:rFonts w:ascii="Consolas" w:hAnsi="Consolas" w:cs="Consolas"/>
            <w:color w:val="FFA0A0"/>
            <w:sz w:val="26"/>
            <w:szCs w:val="26"/>
          </w:rPr>
          <w:t>"pagination"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"pagination-sm"</w:t>
        </w:r>
        <w:r>
          <w:rPr>
            <w:rStyle w:val="tag"/>
            <w:rFonts w:ascii="Consolas" w:hAnsi="Consolas" w:cs="Consolas"/>
            <w:b/>
            <w:bCs/>
            <w:color w:val="F0E68C"/>
            <w:sz w:val="26"/>
            <w:szCs w:val="26"/>
          </w:rPr>
          <w:t>&gt;&lt;/ul&gt;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77"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78" w:author="Unknown"/>
          <w:rFonts w:ascii="Consolas" w:hAnsi="Consolas" w:cs="Consolas"/>
          <w:color w:val="666659"/>
          <w:sz w:val="26"/>
          <w:szCs w:val="26"/>
        </w:rPr>
      </w:pPr>
      <w:ins w:id="79" w:author="Unknown">
        <w:r>
          <w:rPr>
            <w:rStyle w:val="pln"/>
            <w:rFonts w:ascii="Consolas" w:hAnsi="Consolas" w:cs="Consolas"/>
            <w:color w:val="FFFFFF"/>
            <w:sz w:val="26"/>
            <w:szCs w:val="26"/>
          </w:rPr>
          <w:tab/>
          <w:t xml:space="preserve">        </w:t>
        </w:r>
        <w:r>
          <w:rPr>
            <w:rStyle w:val="com"/>
            <w:rFonts w:ascii="Consolas" w:hAnsi="Consolas" w:cs="Consolas"/>
            <w:color w:val="87CEEB"/>
            <w:sz w:val="26"/>
            <w:szCs w:val="26"/>
          </w:rPr>
          <w:t>&lt;!-- Create Item Modal --&gt;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80" w:author="Unknown"/>
          <w:rFonts w:ascii="Consolas" w:hAnsi="Consolas" w:cs="Consolas"/>
          <w:color w:val="666659"/>
          <w:sz w:val="26"/>
          <w:szCs w:val="26"/>
        </w:rPr>
      </w:pPr>
      <w:ins w:id="81"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 fade"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id</w:t>
        </w:r>
        <w:r>
          <w:rPr>
            <w:rStyle w:val="pun"/>
            <w:rFonts w:ascii="Consolas" w:hAnsi="Consolas" w:cs="Consolas"/>
            <w:color w:val="FFFFFF"/>
            <w:sz w:val="26"/>
            <w:szCs w:val="26"/>
          </w:rPr>
          <w:t>=</w:t>
        </w:r>
        <w:r>
          <w:rPr>
            <w:rStyle w:val="atv"/>
            <w:rFonts w:ascii="Consolas" w:hAnsi="Consolas" w:cs="Consolas"/>
            <w:color w:val="FFA0A0"/>
            <w:sz w:val="26"/>
            <w:szCs w:val="26"/>
          </w:rPr>
          <w:t>"create-item"</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tabindex</w:t>
        </w:r>
        <w:r>
          <w:rPr>
            <w:rStyle w:val="pun"/>
            <w:rFonts w:ascii="Consolas" w:hAnsi="Consolas" w:cs="Consolas"/>
            <w:color w:val="FFFFFF"/>
            <w:sz w:val="26"/>
            <w:szCs w:val="26"/>
          </w:rPr>
          <w:t>=</w:t>
        </w:r>
        <w:r>
          <w:rPr>
            <w:rStyle w:val="atv"/>
            <w:rFonts w:ascii="Consolas" w:hAnsi="Consolas" w:cs="Consolas"/>
            <w:color w:val="FFA0A0"/>
            <w:sz w:val="26"/>
            <w:szCs w:val="26"/>
          </w:rPr>
          <w:t>"-1"</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role</w:t>
        </w:r>
        <w:r>
          <w:rPr>
            <w:rStyle w:val="pun"/>
            <w:rFonts w:ascii="Consolas" w:hAnsi="Consolas" w:cs="Consolas"/>
            <w:color w:val="FFFFFF"/>
            <w:sz w:val="26"/>
            <w:szCs w:val="26"/>
          </w:rPr>
          <w:t>=</w:t>
        </w:r>
        <w:r>
          <w:rPr>
            <w:rStyle w:val="atv"/>
            <w:rFonts w:ascii="Consolas" w:hAnsi="Consolas" w:cs="Consolas"/>
            <w:color w:val="FFA0A0"/>
            <w:sz w:val="26"/>
            <w:szCs w:val="26"/>
          </w:rPr>
          <w:t>"dialog"</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aria-labelledby</w:t>
        </w:r>
        <w:r>
          <w:rPr>
            <w:rStyle w:val="pun"/>
            <w:rFonts w:ascii="Consolas" w:hAnsi="Consolas" w:cs="Consolas"/>
            <w:color w:val="FFFFFF"/>
            <w:sz w:val="26"/>
            <w:szCs w:val="26"/>
          </w:rPr>
          <w:t>=</w:t>
        </w:r>
        <w:r>
          <w:rPr>
            <w:rStyle w:val="atv"/>
            <w:rFonts w:ascii="Consolas" w:hAnsi="Consolas" w:cs="Consolas"/>
            <w:color w:val="FFA0A0"/>
            <w:sz w:val="26"/>
            <w:szCs w:val="26"/>
          </w:rPr>
          <w:t>"myModalLabel"</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82" w:author="Unknown"/>
          <w:rFonts w:ascii="Consolas" w:hAnsi="Consolas" w:cs="Consolas"/>
          <w:color w:val="666659"/>
          <w:sz w:val="26"/>
          <w:szCs w:val="26"/>
        </w:rPr>
      </w:pPr>
      <w:ins w:id="83"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"modal-dialog"</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role</w:t>
        </w:r>
        <w:r>
          <w:rPr>
            <w:rStyle w:val="pun"/>
            <w:rFonts w:ascii="Consolas" w:hAnsi="Consolas" w:cs="Consolas"/>
            <w:color w:val="FFFFFF"/>
            <w:sz w:val="26"/>
            <w:szCs w:val="26"/>
          </w:rPr>
          <w:t>=</w:t>
        </w:r>
        <w:r>
          <w:rPr>
            <w:rStyle w:val="atv"/>
            <w:rFonts w:ascii="Consolas" w:hAnsi="Consolas" w:cs="Consolas"/>
            <w:color w:val="FFA0A0"/>
            <w:sz w:val="26"/>
            <w:szCs w:val="26"/>
          </w:rPr>
          <w:t>"document"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84" w:author="Unknown"/>
          <w:rFonts w:ascii="Consolas" w:hAnsi="Consolas" w:cs="Consolas"/>
          <w:color w:val="666659"/>
          <w:sz w:val="26"/>
          <w:szCs w:val="26"/>
        </w:rPr>
      </w:pPr>
      <w:ins w:id="85" w:author="Unknown">
        <w:r>
          <w:rPr>
            <w:rStyle w:val="pln"/>
            <w:rFonts w:ascii="Consolas" w:hAnsi="Consolas" w:cs="Consolas"/>
            <w:color w:val="FFFFFF"/>
            <w:sz w:val="26"/>
            <w:szCs w:val="26"/>
          </w:rPr>
          <w:lastRenderedPageBreak/>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"modal-content"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86" w:author="Unknown"/>
          <w:rFonts w:ascii="Consolas" w:hAnsi="Consolas" w:cs="Consolas"/>
          <w:color w:val="666659"/>
          <w:sz w:val="26"/>
          <w:szCs w:val="26"/>
        </w:rPr>
      </w:pPr>
      <w:ins w:id="87"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"modal-header"</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88" w:author="Unknown"/>
          <w:rFonts w:ascii="Consolas" w:hAnsi="Consolas" w:cs="Consolas"/>
          <w:color w:val="666659"/>
          <w:sz w:val="26"/>
          <w:szCs w:val="26"/>
        </w:rPr>
      </w:pPr>
      <w:ins w:id="89"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&lt;button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"button"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"close"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data-dismiss</w:t>
        </w:r>
        <w:r>
          <w:rPr>
            <w:rStyle w:val="pun"/>
            <w:rFonts w:ascii="Consolas" w:hAnsi="Consolas" w:cs="Consolas"/>
            <w:color w:val="FFFFFF"/>
            <w:sz w:val="26"/>
            <w:szCs w:val="26"/>
          </w:rPr>
          <w:t>=</w:t>
        </w:r>
        <w:r>
          <w:rPr>
            <w:rStyle w:val="atv"/>
            <w:rFonts w:ascii="Consolas" w:hAnsi="Consolas" w:cs="Consolas"/>
            <w:color w:val="FFA0A0"/>
            <w:sz w:val="26"/>
            <w:szCs w:val="26"/>
          </w:rPr>
          <w:t>"modal"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aria-label</w:t>
        </w:r>
        <w:r>
          <w:rPr>
            <w:rStyle w:val="pun"/>
            <w:rFonts w:ascii="Consolas" w:hAnsi="Consolas" w:cs="Consolas"/>
            <w:color w:val="FFFFFF"/>
            <w:sz w:val="26"/>
            <w:szCs w:val="26"/>
          </w:rPr>
          <w:t>=</w:t>
        </w:r>
        <w:r>
          <w:rPr>
            <w:rStyle w:val="atv"/>
            <w:rFonts w:ascii="Consolas" w:hAnsi="Consolas" w:cs="Consolas"/>
            <w:color w:val="FFA0A0"/>
            <w:sz w:val="26"/>
            <w:szCs w:val="26"/>
          </w:rPr>
          <w:t>"Close"</w:t>
        </w:r>
        <w:r>
          <w:rPr>
            <w:rStyle w:val="tag"/>
            <w:rFonts w:ascii="Consolas" w:hAnsi="Consolas" w:cs="Consolas"/>
            <w:b/>
            <w:bCs/>
            <w:color w:val="F0E68C"/>
            <w:sz w:val="26"/>
            <w:szCs w:val="26"/>
          </w:rPr>
          <w:t>&gt;&lt;span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aria-hidden</w:t>
        </w:r>
        <w:r>
          <w:rPr>
            <w:rStyle w:val="pun"/>
            <w:rFonts w:ascii="Consolas" w:hAnsi="Consolas" w:cs="Consolas"/>
            <w:color w:val="FFFFFF"/>
            <w:sz w:val="26"/>
            <w:szCs w:val="26"/>
          </w:rPr>
          <w:t>=</w:t>
        </w:r>
        <w:r>
          <w:rPr>
            <w:rStyle w:val="atv"/>
            <w:rFonts w:ascii="Consolas" w:hAnsi="Consolas" w:cs="Consolas"/>
            <w:color w:val="FFA0A0"/>
            <w:sz w:val="26"/>
            <w:szCs w:val="26"/>
          </w:rPr>
          <w:t>"true"</w:t>
        </w:r>
        <w:r>
          <w:rPr>
            <w:rStyle w:val="tag"/>
            <w:rFonts w:ascii="Consolas" w:hAnsi="Consolas" w:cs="Consolas"/>
            <w:b/>
            <w:bCs/>
            <w:color w:val="F0E68C"/>
            <w:sz w:val="26"/>
            <w:szCs w:val="26"/>
          </w:rPr>
          <w:t>&gt;</w:t>
        </w:r>
        <w:r>
          <w:rPr>
            <w:rStyle w:val="pln"/>
            <w:rFonts w:ascii="Consolas" w:hAnsi="Consolas" w:cs="Consolas"/>
            <w:color w:val="FFFFFF"/>
            <w:sz w:val="26"/>
            <w:szCs w:val="26"/>
          </w:rPr>
          <w:t>×</w:t>
        </w:r>
        <w:r>
          <w:rPr>
            <w:rStyle w:val="tag"/>
            <w:rFonts w:ascii="Consolas" w:hAnsi="Consolas" w:cs="Consolas"/>
            <w:b/>
            <w:bCs/>
            <w:color w:val="F0E68C"/>
            <w:sz w:val="26"/>
            <w:szCs w:val="26"/>
          </w:rPr>
          <w:t>&lt;/span&gt;&lt;/button&gt;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90" w:author="Unknown"/>
          <w:rFonts w:ascii="Consolas" w:hAnsi="Consolas" w:cs="Consolas"/>
          <w:color w:val="666659"/>
          <w:sz w:val="26"/>
          <w:szCs w:val="26"/>
        </w:rPr>
      </w:pPr>
      <w:ins w:id="91"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&lt;h4</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"modal-title"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id</w:t>
        </w:r>
        <w:r>
          <w:rPr>
            <w:rStyle w:val="pun"/>
            <w:rFonts w:ascii="Consolas" w:hAnsi="Consolas" w:cs="Consolas"/>
            <w:color w:val="FFFFFF"/>
            <w:sz w:val="26"/>
            <w:szCs w:val="26"/>
          </w:rPr>
          <w:t>=</w:t>
        </w:r>
        <w:r>
          <w:rPr>
            <w:rStyle w:val="atv"/>
            <w:rFonts w:ascii="Consolas" w:hAnsi="Consolas" w:cs="Consolas"/>
            <w:color w:val="FFA0A0"/>
            <w:sz w:val="26"/>
            <w:szCs w:val="26"/>
          </w:rPr>
          <w:t>"myModalLabel"</w:t>
        </w:r>
        <w:r>
          <w:rPr>
            <w:rStyle w:val="tag"/>
            <w:rFonts w:ascii="Consolas" w:hAnsi="Consolas" w:cs="Consolas"/>
            <w:b/>
            <w:bCs/>
            <w:color w:val="F0E68C"/>
            <w:sz w:val="26"/>
            <w:szCs w:val="26"/>
          </w:rPr>
          <w:t>&gt;</w:t>
        </w:r>
        <w:r>
          <w:rPr>
            <w:rStyle w:val="pln"/>
            <w:rFonts w:ascii="Consolas" w:hAnsi="Consolas" w:cs="Consolas"/>
            <w:color w:val="FFFFFF"/>
            <w:sz w:val="26"/>
            <w:szCs w:val="26"/>
          </w:rPr>
          <w:t>Create Item</w:t>
        </w:r>
        <w:r>
          <w:rPr>
            <w:rStyle w:val="tag"/>
            <w:rFonts w:ascii="Consolas" w:hAnsi="Consolas" w:cs="Consolas"/>
            <w:b/>
            <w:bCs/>
            <w:color w:val="F0E68C"/>
            <w:sz w:val="26"/>
            <w:szCs w:val="26"/>
          </w:rPr>
          <w:t>&lt;/h4&gt;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92" w:author="Unknown"/>
          <w:rFonts w:ascii="Consolas" w:hAnsi="Consolas" w:cs="Consolas"/>
          <w:color w:val="666659"/>
          <w:sz w:val="26"/>
          <w:szCs w:val="26"/>
        </w:rPr>
      </w:pPr>
      <w:ins w:id="93"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94"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95" w:author="Unknown"/>
          <w:rFonts w:ascii="Consolas" w:hAnsi="Consolas" w:cs="Consolas"/>
          <w:color w:val="666659"/>
          <w:sz w:val="26"/>
          <w:szCs w:val="26"/>
        </w:rPr>
      </w:pPr>
      <w:ins w:id="96"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"modal-body"</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97" w:author="Unknown"/>
          <w:rFonts w:ascii="Consolas" w:hAnsi="Consolas" w:cs="Consolas"/>
          <w:color w:val="666659"/>
          <w:sz w:val="26"/>
          <w:szCs w:val="26"/>
        </w:rPr>
      </w:pPr>
      <w:ins w:id="98"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&lt;form</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data-toggle</w:t>
        </w:r>
        <w:r>
          <w:rPr>
            <w:rStyle w:val="pun"/>
            <w:rFonts w:ascii="Consolas" w:hAnsi="Consolas" w:cs="Consolas"/>
            <w:color w:val="FFFFFF"/>
            <w:sz w:val="26"/>
            <w:szCs w:val="26"/>
          </w:rPr>
          <w:t>=</w:t>
        </w:r>
        <w:r>
          <w:rPr>
            <w:rStyle w:val="atv"/>
            <w:rFonts w:ascii="Consolas" w:hAnsi="Consolas" w:cs="Consolas"/>
            <w:color w:val="FFA0A0"/>
            <w:sz w:val="26"/>
            <w:szCs w:val="26"/>
          </w:rPr>
          <w:t>"validator"</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action</w:t>
        </w:r>
        <w:r>
          <w:rPr>
            <w:rStyle w:val="pun"/>
            <w:rFonts w:ascii="Consolas" w:hAnsi="Consolas" w:cs="Consolas"/>
            <w:color w:val="FFFFFF"/>
            <w:sz w:val="26"/>
            <w:szCs w:val="26"/>
          </w:rPr>
          <w:t>=</w:t>
        </w:r>
        <w:r>
          <w:rPr>
            <w:rStyle w:val="atv"/>
            <w:rFonts w:ascii="Consolas" w:hAnsi="Consolas" w:cs="Consolas"/>
            <w:color w:val="FFA0A0"/>
            <w:sz w:val="26"/>
            <w:szCs w:val="26"/>
          </w:rPr>
          <w:t>"api/create.php"</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method</w:t>
        </w:r>
        <w:r>
          <w:rPr>
            <w:rStyle w:val="pun"/>
            <w:rFonts w:ascii="Consolas" w:hAnsi="Consolas" w:cs="Consolas"/>
            <w:color w:val="FFFFFF"/>
            <w:sz w:val="26"/>
            <w:szCs w:val="26"/>
          </w:rPr>
          <w:t>=</w:t>
        </w:r>
        <w:r>
          <w:rPr>
            <w:rStyle w:val="atv"/>
            <w:rFonts w:ascii="Consolas" w:hAnsi="Consolas" w:cs="Consolas"/>
            <w:color w:val="FFA0A0"/>
            <w:sz w:val="26"/>
            <w:szCs w:val="26"/>
          </w:rPr>
          <w:t>"POST"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99"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00" w:author="Unknown"/>
          <w:rFonts w:ascii="Consolas" w:hAnsi="Consolas" w:cs="Consolas"/>
          <w:color w:val="666659"/>
          <w:sz w:val="26"/>
          <w:szCs w:val="26"/>
        </w:rPr>
      </w:pPr>
      <w:ins w:id="101"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"form-group"</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02" w:author="Unknown"/>
          <w:rFonts w:ascii="Consolas" w:hAnsi="Consolas" w:cs="Consolas"/>
          <w:color w:val="666659"/>
          <w:sz w:val="26"/>
          <w:szCs w:val="26"/>
        </w:rPr>
      </w:pPr>
      <w:ins w:id="103"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&lt;label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"control-label"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for</w:t>
        </w:r>
        <w:r>
          <w:rPr>
            <w:rStyle w:val="pun"/>
            <w:rFonts w:ascii="Consolas" w:hAnsi="Consolas" w:cs="Consolas"/>
            <w:color w:val="FFFFFF"/>
            <w:sz w:val="26"/>
            <w:szCs w:val="26"/>
          </w:rPr>
          <w:t>=</w:t>
        </w:r>
        <w:r>
          <w:rPr>
            <w:rStyle w:val="atv"/>
            <w:rFonts w:ascii="Consolas" w:hAnsi="Consolas" w:cs="Consolas"/>
            <w:color w:val="FFA0A0"/>
            <w:sz w:val="26"/>
            <w:szCs w:val="26"/>
          </w:rPr>
          <w:t>"title"</w:t>
        </w:r>
        <w:r>
          <w:rPr>
            <w:rStyle w:val="tag"/>
            <w:rFonts w:ascii="Consolas" w:hAnsi="Consolas" w:cs="Consolas"/>
            <w:b/>
            <w:bCs/>
            <w:color w:val="F0E68C"/>
            <w:sz w:val="26"/>
            <w:szCs w:val="26"/>
          </w:rPr>
          <w:t>&gt;</w:t>
        </w:r>
        <w:r>
          <w:rPr>
            <w:rStyle w:val="pln"/>
            <w:rFonts w:ascii="Consolas" w:hAnsi="Consolas" w:cs="Consolas"/>
            <w:color w:val="FFFFFF"/>
            <w:sz w:val="26"/>
            <w:szCs w:val="26"/>
          </w:rPr>
          <w:t>Title:</w:t>
        </w:r>
        <w:r>
          <w:rPr>
            <w:rStyle w:val="tag"/>
            <w:rFonts w:ascii="Consolas" w:hAnsi="Consolas" w:cs="Consolas"/>
            <w:b/>
            <w:bCs/>
            <w:color w:val="F0E68C"/>
            <w:sz w:val="26"/>
            <w:szCs w:val="26"/>
          </w:rPr>
          <w:t>&lt;/label&gt;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04" w:author="Unknown"/>
          <w:rFonts w:ascii="Consolas" w:hAnsi="Consolas" w:cs="Consolas"/>
          <w:color w:val="666659"/>
          <w:sz w:val="26"/>
          <w:szCs w:val="26"/>
        </w:rPr>
      </w:pPr>
      <w:ins w:id="105"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&lt;input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"text"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name</w:t>
        </w:r>
        <w:r>
          <w:rPr>
            <w:rStyle w:val="pun"/>
            <w:rFonts w:ascii="Consolas" w:hAnsi="Consolas" w:cs="Consolas"/>
            <w:color w:val="FFFFFF"/>
            <w:sz w:val="26"/>
            <w:szCs w:val="26"/>
          </w:rPr>
          <w:t>=</w:t>
        </w:r>
        <w:r>
          <w:rPr>
            <w:rStyle w:val="atv"/>
            <w:rFonts w:ascii="Consolas" w:hAnsi="Consolas" w:cs="Consolas"/>
            <w:color w:val="FFA0A0"/>
            <w:sz w:val="26"/>
            <w:szCs w:val="26"/>
          </w:rPr>
          <w:t>"title"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"form-control"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data-error</w:t>
        </w:r>
        <w:r>
          <w:rPr>
            <w:rStyle w:val="pun"/>
            <w:rFonts w:ascii="Consolas" w:hAnsi="Consolas" w:cs="Consolas"/>
            <w:color w:val="FFFFFF"/>
            <w:sz w:val="26"/>
            <w:szCs w:val="26"/>
          </w:rPr>
          <w:t>=</w:t>
        </w:r>
        <w:r>
          <w:rPr>
            <w:rStyle w:val="atv"/>
            <w:rFonts w:ascii="Consolas" w:hAnsi="Consolas" w:cs="Consolas"/>
            <w:color w:val="FFA0A0"/>
            <w:sz w:val="26"/>
            <w:szCs w:val="26"/>
          </w:rPr>
          <w:t>"Please enter title."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required</w:t>
        </w:r>
        <w:r>
          <w:rPr>
            <w:rStyle w:val="pln"/>
            <w:rFonts w:ascii="Consolas" w:hAnsi="Consolas" w:cs="Consolas"/>
            <w:color w:val="FFFFFF"/>
            <w:sz w:val="26"/>
            <w:szCs w:val="26"/>
          </w:rPr>
          <w:t xml:space="preserve"> </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06" w:author="Unknown"/>
          <w:rFonts w:ascii="Consolas" w:hAnsi="Consolas" w:cs="Consolas"/>
          <w:color w:val="666659"/>
          <w:sz w:val="26"/>
          <w:szCs w:val="26"/>
        </w:rPr>
      </w:pPr>
      <w:ins w:id="107"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"help-block with-errors"</w:t>
        </w:r>
        <w:r>
          <w:rPr>
            <w:rStyle w:val="tag"/>
            <w:rFonts w:ascii="Consolas" w:hAnsi="Consolas" w:cs="Consolas"/>
            <w:b/>
            <w:bCs/>
            <w:color w:val="F0E68C"/>
            <w:sz w:val="26"/>
            <w:szCs w:val="26"/>
          </w:rPr>
          <w:t>&gt;&lt;/div&gt;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08" w:author="Unknown"/>
          <w:rFonts w:ascii="Consolas" w:hAnsi="Consolas" w:cs="Consolas"/>
          <w:color w:val="666659"/>
          <w:sz w:val="26"/>
          <w:szCs w:val="26"/>
        </w:rPr>
      </w:pPr>
      <w:ins w:id="109"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10"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11" w:author="Unknown"/>
          <w:rFonts w:ascii="Consolas" w:hAnsi="Consolas" w:cs="Consolas"/>
          <w:color w:val="666659"/>
          <w:sz w:val="26"/>
          <w:szCs w:val="26"/>
        </w:rPr>
      </w:pPr>
      <w:ins w:id="112"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"form-group"</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13" w:author="Unknown"/>
          <w:rFonts w:ascii="Consolas" w:hAnsi="Consolas" w:cs="Consolas"/>
          <w:color w:val="666659"/>
          <w:sz w:val="26"/>
          <w:szCs w:val="26"/>
        </w:rPr>
      </w:pPr>
      <w:ins w:id="114"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&lt;label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"control-label"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for</w:t>
        </w:r>
        <w:r>
          <w:rPr>
            <w:rStyle w:val="pun"/>
            <w:rFonts w:ascii="Consolas" w:hAnsi="Consolas" w:cs="Consolas"/>
            <w:color w:val="FFFFFF"/>
            <w:sz w:val="26"/>
            <w:szCs w:val="26"/>
          </w:rPr>
          <w:t>=</w:t>
        </w:r>
        <w:r>
          <w:rPr>
            <w:rStyle w:val="atv"/>
            <w:rFonts w:ascii="Consolas" w:hAnsi="Consolas" w:cs="Consolas"/>
            <w:color w:val="FFA0A0"/>
            <w:sz w:val="26"/>
            <w:szCs w:val="26"/>
          </w:rPr>
          <w:t>"title"</w:t>
        </w:r>
        <w:r>
          <w:rPr>
            <w:rStyle w:val="tag"/>
            <w:rFonts w:ascii="Consolas" w:hAnsi="Consolas" w:cs="Consolas"/>
            <w:b/>
            <w:bCs/>
            <w:color w:val="F0E68C"/>
            <w:sz w:val="26"/>
            <w:szCs w:val="26"/>
          </w:rPr>
          <w:t>&gt;</w:t>
        </w:r>
        <w:r>
          <w:rPr>
            <w:rStyle w:val="pln"/>
            <w:rFonts w:ascii="Consolas" w:hAnsi="Consolas" w:cs="Consolas"/>
            <w:color w:val="FFFFFF"/>
            <w:sz w:val="26"/>
            <w:szCs w:val="26"/>
          </w:rPr>
          <w:t>Description:</w:t>
        </w:r>
        <w:r>
          <w:rPr>
            <w:rStyle w:val="tag"/>
            <w:rFonts w:ascii="Consolas" w:hAnsi="Consolas" w:cs="Consolas"/>
            <w:b/>
            <w:bCs/>
            <w:color w:val="F0E68C"/>
            <w:sz w:val="26"/>
            <w:szCs w:val="26"/>
          </w:rPr>
          <w:t>&lt;/label&gt;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15" w:author="Unknown"/>
          <w:rFonts w:ascii="Consolas" w:hAnsi="Consolas" w:cs="Consolas"/>
          <w:color w:val="666659"/>
          <w:sz w:val="26"/>
          <w:szCs w:val="26"/>
        </w:rPr>
      </w:pPr>
      <w:ins w:id="116" w:author="Unknown">
        <w:r>
          <w:rPr>
            <w:rStyle w:val="pln"/>
            <w:rFonts w:ascii="Consolas" w:hAnsi="Consolas" w:cs="Consolas"/>
            <w:color w:val="FFFFFF"/>
            <w:sz w:val="26"/>
            <w:szCs w:val="26"/>
          </w:rPr>
          <w:lastRenderedPageBreak/>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&lt;textarea</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name</w:t>
        </w:r>
        <w:r>
          <w:rPr>
            <w:rStyle w:val="pun"/>
            <w:rFonts w:ascii="Consolas" w:hAnsi="Consolas" w:cs="Consolas"/>
            <w:color w:val="FFFFFF"/>
            <w:sz w:val="26"/>
            <w:szCs w:val="26"/>
          </w:rPr>
          <w:t>=</w:t>
        </w:r>
        <w:r>
          <w:rPr>
            <w:rStyle w:val="atv"/>
            <w:rFonts w:ascii="Consolas" w:hAnsi="Consolas" w:cs="Consolas"/>
            <w:color w:val="FFA0A0"/>
            <w:sz w:val="26"/>
            <w:szCs w:val="26"/>
          </w:rPr>
          <w:t>"description"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"form-control"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data-error</w:t>
        </w:r>
        <w:r>
          <w:rPr>
            <w:rStyle w:val="pun"/>
            <w:rFonts w:ascii="Consolas" w:hAnsi="Consolas" w:cs="Consolas"/>
            <w:color w:val="FFFFFF"/>
            <w:sz w:val="26"/>
            <w:szCs w:val="26"/>
          </w:rPr>
          <w:t>=</w:t>
        </w:r>
        <w:r>
          <w:rPr>
            <w:rStyle w:val="atv"/>
            <w:rFonts w:ascii="Consolas" w:hAnsi="Consolas" w:cs="Consolas"/>
            <w:color w:val="FFA0A0"/>
            <w:sz w:val="26"/>
            <w:szCs w:val="26"/>
          </w:rPr>
          <w:t>"Please enter description."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required</w:t>
        </w:r>
        <w:r>
          <w:rPr>
            <w:rStyle w:val="tag"/>
            <w:rFonts w:ascii="Consolas" w:hAnsi="Consolas" w:cs="Consolas"/>
            <w:b/>
            <w:bCs/>
            <w:color w:val="F0E68C"/>
            <w:sz w:val="26"/>
            <w:szCs w:val="26"/>
          </w:rPr>
          <w:t>&gt;&lt;/textarea&gt;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17" w:author="Unknown"/>
          <w:rFonts w:ascii="Consolas" w:hAnsi="Consolas" w:cs="Consolas"/>
          <w:color w:val="666659"/>
          <w:sz w:val="26"/>
          <w:szCs w:val="26"/>
        </w:rPr>
      </w:pPr>
      <w:ins w:id="118"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"help-block with-errors"</w:t>
        </w:r>
        <w:r>
          <w:rPr>
            <w:rStyle w:val="tag"/>
            <w:rFonts w:ascii="Consolas" w:hAnsi="Consolas" w:cs="Consolas"/>
            <w:b/>
            <w:bCs/>
            <w:color w:val="F0E68C"/>
            <w:sz w:val="26"/>
            <w:szCs w:val="26"/>
          </w:rPr>
          <w:t>&gt;&lt;/div&gt;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19" w:author="Unknown"/>
          <w:rFonts w:ascii="Consolas" w:hAnsi="Consolas" w:cs="Consolas"/>
          <w:color w:val="666659"/>
          <w:sz w:val="26"/>
          <w:szCs w:val="26"/>
        </w:rPr>
      </w:pPr>
      <w:ins w:id="120"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21"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22" w:author="Unknown"/>
          <w:rFonts w:ascii="Consolas" w:hAnsi="Consolas" w:cs="Consolas"/>
          <w:color w:val="666659"/>
          <w:sz w:val="26"/>
          <w:szCs w:val="26"/>
        </w:rPr>
      </w:pPr>
      <w:ins w:id="123"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"form-group"</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24" w:author="Unknown"/>
          <w:rFonts w:ascii="Consolas" w:hAnsi="Consolas" w:cs="Consolas"/>
          <w:color w:val="666659"/>
          <w:sz w:val="26"/>
          <w:szCs w:val="26"/>
        </w:rPr>
      </w:pPr>
      <w:ins w:id="125"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&lt;button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"submit"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"btn crud-submit btn-success"</w:t>
        </w:r>
        <w:r>
          <w:rPr>
            <w:rStyle w:val="tag"/>
            <w:rFonts w:ascii="Consolas" w:hAnsi="Consolas" w:cs="Consolas"/>
            <w:b/>
            <w:bCs/>
            <w:color w:val="F0E68C"/>
            <w:sz w:val="26"/>
            <w:szCs w:val="26"/>
          </w:rPr>
          <w:t>&gt;</w:t>
        </w:r>
        <w:r>
          <w:rPr>
            <w:rStyle w:val="pln"/>
            <w:rFonts w:ascii="Consolas" w:hAnsi="Consolas" w:cs="Consolas"/>
            <w:color w:val="FFFFFF"/>
            <w:sz w:val="26"/>
            <w:szCs w:val="26"/>
          </w:rPr>
          <w:t>Submit</w:t>
        </w:r>
        <w:r>
          <w:rPr>
            <w:rStyle w:val="tag"/>
            <w:rFonts w:ascii="Consolas" w:hAnsi="Consolas" w:cs="Consolas"/>
            <w:b/>
            <w:bCs/>
            <w:color w:val="F0E68C"/>
            <w:sz w:val="26"/>
            <w:szCs w:val="26"/>
          </w:rPr>
          <w:t>&lt;/button&gt;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26" w:author="Unknown"/>
          <w:rFonts w:ascii="Consolas" w:hAnsi="Consolas" w:cs="Consolas"/>
          <w:color w:val="666659"/>
          <w:sz w:val="26"/>
          <w:szCs w:val="26"/>
        </w:rPr>
      </w:pPr>
      <w:ins w:id="127"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28"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29" w:author="Unknown"/>
          <w:rFonts w:ascii="Consolas" w:hAnsi="Consolas" w:cs="Consolas"/>
          <w:color w:val="666659"/>
          <w:sz w:val="26"/>
          <w:szCs w:val="26"/>
        </w:rPr>
      </w:pPr>
      <w:ins w:id="130"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&lt;/form&gt;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31"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32" w:author="Unknown"/>
          <w:rFonts w:ascii="Consolas" w:hAnsi="Consolas" w:cs="Consolas"/>
          <w:color w:val="666659"/>
          <w:sz w:val="26"/>
          <w:szCs w:val="26"/>
        </w:rPr>
      </w:pPr>
      <w:ins w:id="133"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34" w:author="Unknown"/>
          <w:rFonts w:ascii="Consolas" w:hAnsi="Consolas" w:cs="Consolas"/>
          <w:color w:val="666659"/>
          <w:sz w:val="26"/>
          <w:szCs w:val="26"/>
        </w:rPr>
      </w:pPr>
      <w:ins w:id="135"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36"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37" w:author="Unknown"/>
          <w:rFonts w:ascii="Consolas" w:hAnsi="Consolas" w:cs="Consolas"/>
          <w:color w:val="666659"/>
          <w:sz w:val="26"/>
          <w:szCs w:val="26"/>
        </w:rPr>
      </w:pPr>
      <w:ins w:id="138"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39" w:author="Unknown"/>
          <w:rFonts w:ascii="Consolas" w:hAnsi="Consolas" w:cs="Consolas"/>
          <w:color w:val="666659"/>
          <w:sz w:val="26"/>
          <w:szCs w:val="26"/>
        </w:rPr>
      </w:pPr>
      <w:ins w:id="140"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41"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42" w:author="Unknown"/>
          <w:rFonts w:ascii="Consolas" w:hAnsi="Consolas" w:cs="Consolas"/>
          <w:color w:val="666659"/>
          <w:sz w:val="26"/>
          <w:szCs w:val="26"/>
        </w:rPr>
      </w:pPr>
      <w:ins w:id="143"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com"/>
            <w:rFonts w:ascii="Consolas" w:hAnsi="Consolas" w:cs="Consolas"/>
            <w:color w:val="87CEEB"/>
            <w:sz w:val="26"/>
            <w:szCs w:val="26"/>
          </w:rPr>
          <w:t>&lt;!-- Edit Item Modal --&gt;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44" w:author="Unknown"/>
          <w:rFonts w:ascii="Consolas" w:hAnsi="Consolas" w:cs="Consolas"/>
          <w:color w:val="666659"/>
          <w:sz w:val="26"/>
          <w:szCs w:val="26"/>
        </w:rPr>
      </w:pPr>
      <w:ins w:id="145"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 fade"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id</w:t>
        </w:r>
        <w:r>
          <w:rPr>
            <w:rStyle w:val="pun"/>
            <w:rFonts w:ascii="Consolas" w:hAnsi="Consolas" w:cs="Consolas"/>
            <w:color w:val="FFFFFF"/>
            <w:sz w:val="26"/>
            <w:szCs w:val="26"/>
          </w:rPr>
          <w:t>=</w:t>
        </w:r>
        <w:r>
          <w:rPr>
            <w:rStyle w:val="atv"/>
            <w:rFonts w:ascii="Consolas" w:hAnsi="Consolas" w:cs="Consolas"/>
            <w:color w:val="FFA0A0"/>
            <w:sz w:val="26"/>
            <w:szCs w:val="26"/>
          </w:rPr>
          <w:t>"edit-item"</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tabindex</w:t>
        </w:r>
        <w:r>
          <w:rPr>
            <w:rStyle w:val="pun"/>
            <w:rFonts w:ascii="Consolas" w:hAnsi="Consolas" w:cs="Consolas"/>
            <w:color w:val="FFFFFF"/>
            <w:sz w:val="26"/>
            <w:szCs w:val="26"/>
          </w:rPr>
          <w:t>=</w:t>
        </w:r>
        <w:r>
          <w:rPr>
            <w:rStyle w:val="atv"/>
            <w:rFonts w:ascii="Consolas" w:hAnsi="Consolas" w:cs="Consolas"/>
            <w:color w:val="FFA0A0"/>
            <w:sz w:val="26"/>
            <w:szCs w:val="26"/>
          </w:rPr>
          <w:t>"-1"</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role</w:t>
        </w:r>
        <w:r>
          <w:rPr>
            <w:rStyle w:val="pun"/>
            <w:rFonts w:ascii="Consolas" w:hAnsi="Consolas" w:cs="Consolas"/>
            <w:color w:val="FFFFFF"/>
            <w:sz w:val="26"/>
            <w:szCs w:val="26"/>
          </w:rPr>
          <w:t>=</w:t>
        </w:r>
        <w:r>
          <w:rPr>
            <w:rStyle w:val="atv"/>
            <w:rFonts w:ascii="Consolas" w:hAnsi="Consolas" w:cs="Consolas"/>
            <w:color w:val="FFA0A0"/>
            <w:sz w:val="26"/>
            <w:szCs w:val="26"/>
          </w:rPr>
          <w:t>"dialog"</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aria-labelledby</w:t>
        </w:r>
        <w:r>
          <w:rPr>
            <w:rStyle w:val="pun"/>
            <w:rFonts w:ascii="Consolas" w:hAnsi="Consolas" w:cs="Consolas"/>
            <w:color w:val="FFFFFF"/>
            <w:sz w:val="26"/>
            <w:szCs w:val="26"/>
          </w:rPr>
          <w:t>=</w:t>
        </w:r>
        <w:r>
          <w:rPr>
            <w:rStyle w:val="atv"/>
            <w:rFonts w:ascii="Consolas" w:hAnsi="Consolas" w:cs="Consolas"/>
            <w:color w:val="FFA0A0"/>
            <w:sz w:val="26"/>
            <w:szCs w:val="26"/>
          </w:rPr>
          <w:t>"myModalLabel"</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46" w:author="Unknown"/>
          <w:rFonts w:ascii="Consolas" w:hAnsi="Consolas" w:cs="Consolas"/>
          <w:color w:val="666659"/>
          <w:sz w:val="26"/>
          <w:szCs w:val="26"/>
        </w:rPr>
      </w:pPr>
      <w:ins w:id="147"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"modal-dialog"</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role</w:t>
        </w:r>
        <w:r>
          <w:rPr>
            <w:rStyle w:val="pun"/>
            <w:rFonts w:ascii="Consolas" w:hAnsi="Consolas" w:cs="Consolas"/>
            <w:color w:val="FFFFFF"/>
            <w:sz w:val="26"/>
            <w:szCs w:val="26"/>
          </w:rPr>
          <w:t>=</w:t>
        </w:r>
        <w:r>
          <w:rPr>
            <w:rStyle w:val="atv"/>
            <w:rFonts w:ascii="Consolas" w:hAnsi="Consolas" w:cs="Consolas"/>
            <w:color w:val="FFA0A0"/>
            <w:sz w:val="26"/>
            <w:szCs w:val="26"/>
          </w:rPr>
          <w:t>"document"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48" w:author="Unknown"/>
          <w:rFonts w:ascii="Consolas" w:hAnsi="Consolas" w:cs="Consolas"/>
          <w:color w:val="666659"/>
          <w:sz w:val="26"/>
          <w:szCs w:val="26"/>
        </w:rPr>
      </w:pPr>
      <w:ins w:id="149" w:author="Unknown">
        <w:r>
          <w:rPr>
            <w:rStyle w:val="pln"/>
            <w:rFonts w:ascii="Consolas" w:hAnsi="Consolas" w:cs="Consolas"/>
            <w:color w:val="FFFFFF"/>
            <w:sz w:val="26"/>
            <w:szCs w:val="26"/>
          </w:rPr>
          <w:lastRenderedPageBreak/>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"modal-content"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50" w:author="Unknown"/>
          <w:rFonts w:ascii="Consolas" w:hAnsi="Consolas" w:cs="Consolas"/>
          <w:color w:val="666659"/>
          <w:sz w:val="26"/>
          <w:szCs w:val="26"/>
        </w:rPr>
      </w:pPr>
      <w:ins w:id="151"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"modal-header"</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52" w:author="Unknown"/>
          <w:rFonts w:ascii="Consolas" w:hAnsi="Consolas" w:cs="Consolas"/>
          <w:color w:val="666659"/>
          <w:sz w:val="26"/>
          <w:szCs w:val="26"/>
        </w:rPr>
      </w:pPr>
      <w:ins w:id="153"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&lt;button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"button"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"close"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data-dismiss</w:t>
        </w:r>
        <w:r>
          <w:rPr>
            <w:rStyle w:val="pun"/>
            <w:rFonts w:ascii="Consolas" w:hAnsi="Consolas" w:cs="Consolas"/>
            <w:color w:val="FFFFFF"/>
            <w:sz w:val="26"/>
            <w:szCs w:val="26"/>
          </w:rPr>
          <w:t>=</w:t>
        </w:r>
        <w:r>
          <w:rPr>
            <w:rStyle w:val="atv"/>
            <w:rFonts w:ascii="Consolas" w:hAnsi="Consolas" w:cs="Consolas"/>
            <w:color w:val="FFA0A0"/>
            <w:sz w:val="26"/>
            <w:szCs w:val="26"/>
          </w:rPr>
          <w:t>"modal"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aria-label</w:t>
        </w:r>
        <w:r>
          <w:rPr>
            <w:rStyle w:val="pun"/>
            <w:rFonts w:ascii="Consolas" w:hAnsi="Consolas" w:cs="Consolas"/>
            <w:color w:val="FFFFFF"/>
            <w:sz w:val="26"/>
            <w:szCs w:val="26"/>
          </w:rPr>
          <w:t>=</w:t>
        </w:r>
        <w:r>
          <w:rPr>
            <w:rStyle w:val="atv"/>
            <w:rFonts w:ascii="Consolas" w:hAnsi="Consolas" w:cs="Consolas"/>
            <w:color w:val="FFA0A0"/>
            <w:sz w:val="26"/>
            <w:szCs w:val="26"/>
          </w:rPr>
          <w:t>"Close"</w:t>
        </w:r>
        <w:r>
          <w:rPr>
            <w:rStyle w:val="tag"/>
            <w:rFonts w:ascii="Consolas" w:hAnsi="Consolas" w:cs="Consolas"/>
            <w:b/>
            <w:bCs/>
            <w:color w:val="F0E68C"/>
            <w:sz w:val="26"/>
            <w:szCs w:val="26"/>
          </w:rPr>
          <w:t>&gt;&lt;span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aria-hidden</w:t>
        </w:r>
        <w:r>
          <w:rPr>
            <w:rStyle w:val="pun"/>
            <w:rFonts w:ascii="Consolas" w:hAnsi="Consolas" w:cs="Consolas"/>
            <w:color w:val="FFFFFF"/>
            <w:sz w:val="26"/>
            <w:szCs w:val="26"/>
          </w:rPr>
          <w:t>=</w:t>
        </w:r>
        <w:r>
          <w:rPr>
            <w:rStyle w:val="atv"/>
            <w:rFonts w:ascii="Consolas" w:hAnsi="Consolas" w:cs="Consolas"/>
            <w:color w:val="FFA0A0"/>
            <w:sz w:val="26"/>
            <w:szCs w:val="26"/>
          </w:rPr>
          <w:t>"true"</w:t>
        </w:r>
        <w:r>
          <w:rPr>
            <w:rStyle w:val="tag"/>
            <w:rFonts w:ascii="Consolas" w:hAnsi="Consolas" w:cs="Consolas"/>
            <w:b/>
            <w:bCs/>
            <w:color w:val="F0E68C"/>
            <w:sz w:val="26"/>
            <w:szCs w:val="26"/>
          </w:rPr>
          <w:t>&gt;</w:t>
        </w:r>
        <w:r>
          <w:rPr>
            <w:rStyle w:val="pln"/>
            <w:rFonts w:ascii="Consolas" w:hAnsi="Consolas" w:cs="Consolas"/>
            <w:color w:val="FFFFFF"/>
            <w:sz w:val="26"/>
            <w:szCs w:val="26"/>
          </w:rPr>
          <w:t>×</w:t>
        </w:r>
        <w:r>
          <w:rPr>
            <w:rStyle w:val="tag"/>
            <w:rFonts w:ascii="Consolas" w:hAnsi="Consolas" w:cs="Consolas"/>
            <w:b/>
            <w:bCs/>
            <w:color w:val="F0E68C"/>
            <w:sz w:val="26"/>
            <w:szCs w:val="26"/>
          </w:rPr>
          <w:t>&lt;/span&gt;&lt;/button&gt;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54" w:author="Unknown"/>
          <w:rFonts w:ascii="Consolas" w:hAnsi="Consolas" w:cs="Consolas"/>
          <w:color w:val="666659"/>
          <w:sz w:val="26"/>
          <w:szCs w:val="26"/>
        </w:rPr>
      </w:pPr>
      <w:ins w:id="155"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&lt;h4</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"modal-title"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id</w:t>
        </w:r>
        <w:r>
          <w:rPr>
            <w:rStyle w:val="pun"/>
            <w:rFonts w:ascii="Consolas" w:hAnsi="Consolas" w:cs="Consolas"/>
            <w:color w:val="FFFFFF"/>
            <w:sz w:val="26"/>
            <w:szCs w:val="26"/>
          </w:rPr>
          <w:t>=</w:t>
        </w:r>
        <w:r>
          <w:rPr>
            <w:rStyle w:val="atv"/>
            <w:rFonts w:ascii="Consolas" w:hAnsi="Consolas" w:cs="Consolas"/>
            <w:color w:val="FFA0A0"/>
            <w:sz w:val="26"/>
            <w:szCs w:val="26"/>
          </w:rPr>
          <w:t>"myModalLabel"</w:t>
        </w:r>
        <w:r>
          <w:rPr>
            <w:rStyle w:val="tag"/>
            <w:rFonts w:ascii="Consolas" w:hAnsi="Consolas" w:cs="Consolas"/>
            <w:b/>
            <w:bCs/>
            <w:color w:val="F0E68C"/>
            <w:sz w:val="26"/>
            <w:szCs w:val="26"/>
          </w:rPr>
          <w:t>&gt;</w:t>
        </w:r>
        <w:r>
          <w:rPr>
            <w:rStyle w:val="pln"/>
            <w:rFonts w:ascii="Consolas" w:hAnsi="Consolas" w:cs="Consolas"/>
            <w:color w:val="FFFFFF"/>
            <w:sz w:val="26"/>
            <w:szCs w:val="26"/>
          </w:rPr>
          <w:t>Edit Item</w:t>
        </w:r>
        <w:r>
          <w:rPr>
            <w:rStyle w:val="tag"/>
            <w:rFonts w:ascii="Consolas" w:hAnsi="Consolas" w:cs="Consolas"/>
            <w:b/>
            <w:bCs/>
            <w:color w:val="F0E68C"/>
            <w:sz w:val="26"/>
            <w:szCs w:val="26"/>
          </w:rPr>
          <w:t>&lt;/h4&gt;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56" w:author="Unknown"/>
          <w:rFonts w:ascii="Consolas" w:hAnsi="Consolas" w:cs="Consolas"/>
          <w:color w:val="666659"/>
          <w:sz w:val="26"/>
          <w:szCs w:val="26"/>
        </w:rPr>
      </w:pPr>
      <w:ins w:id="157"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58"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59" w:author="Unknown"/>
          <w:rFonts w:ascii="Consolas" w:hAnsi="Consolas" w:cs="Consolas"/>
          <w:color w:val="666659"/>
          <w:sz w:val="26"/>
          <w:szCs w:val="26"/>
        </w:rPr>
      </w:pPr>
      <w:ins w:id="160"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"modal-body"</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61" w:author="Unknown"/>
          <w:rFonts w:ascii="Consolas" w:hAnsi="Consolas" w:cs="Consolas"/>
          <w:color w:val="666659"/>
          <w:sz w:val="26"/>
          <w:szCs w:val="26"/>
        </w:rPr>
      </w:pPr>
      <w:ins w:id="162"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&lt;form</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data-toggle</w:t>
        </w:r>
        <w:r>
          <w:rPr>
            <w:rStyle w:val="pun"/>
            <w:rFonts w:ascii="Consolas" w:hAnsi="Consolas" w:cs="Consolas"/>
            <w:color w:val="FFFFFF"/>
            <w:sz w:val="26"/>
            <w:szCs w:val="26"/>
          </w:rPr>
          <w:t>=</w:t>
        </w:r>
        <w:r>
          <w:rPr>
            <w:rStyle w:val="atv"/>
            <w:rFonts w:ascii="Consolas" w:hAnsi="Consolas" w:cs="Consolas"/>
            <w:color w:val="FFA0A0"/>
            <w:sz w:val="26"/>
            <w:szCs w:val="26"/>
          </w:rPr>
          <w:t>"validator"</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action</w:t>
        </w:r>
        <w:r>
          <w:rPr>
            <w:rStyle w:val="pun"/>
            <w:rFonts w:ascii="Consolas" w:hAnsi="Consolas" w:cs="Consolas"/>
            <w:color w:val="FFFFFF"/>
            <w:sz w:val="26"/>
            <w:szCs w:val="26"/>
          </w:rPr>
          <w:t>=</w:t>
        </w:r>
        <w:r>
          <w:rPr>
            <w:rStyle w:val="atv"/>
            <w:rFonts w:ascii="Consolas" w:hAnsi="Consolas" w:cs="Consolas"/>
            <w:color w:val="FFA0A0"/>
            <w:sz w:val="26"/>
            <w:szCs w:val="26"/>
          </w:rPr>
          <w:t>"api/update.php"</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method</w:t>
        </w:r>
        <w:r>
          <w:rPr>
            <w:rStyle w:val="pun"/>
            <w:rFonts w:ascii="Consolas" w:hAnsi="Consolas" w:cs="Consolas"/>
            <w:color w:val="FFFFFF"/>
            <w:sz w:val="26"/>
            <w:szCs w:val="26"/>
          </w:rPr>
          <w:t>=</w:t>
        </w:r>
        <w:r>
          <w:rPr>
            <w:rStyle w:val="atv"/>
            <w:rFonts w:ascii="Consolas" w:hAnsi="Consolas" w:cs="Consolas"/>
            <w:color w:val="FFA0A0"/>
            <w:sz w:val="26"/>
            <w:szCs w:val="26"/>
          </w:rPr>
          <w:t>"put"</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63" w:author="Unknown"/>
          <w:rFonts w:ascii="Consolas" w:hAnsi="Consolas" w:cs="Consolas"/>
          <w:color w:val="666659"/>
          <w:sz w:val="26"/>
          <w:szCs w:val="26"/>
        </w:rPr>
      </w:pPr>
      <w:ins w:id="164"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&lt;input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"hidden"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name</w:t>
        </w:r>
        <w:r>
          <w:rPr>
            <w:rStyle w:val="pun"/>
            <w:rFonts w:ascii="Consolas" w:hAnsi="Consolas" w:cs="Consolas"/>
            <w:color w:val="FFFFFF"/>
            <w:sz w:val="26"/>
            <w:szCs w:val="26"/>
          </w:rPr>
          <w:t>=</w:t>
        </w:r>
        <w:r>
          <w:rPr>
            <w:rStyle w:val="atv"/>
            <w:rFonts w:ascii="Consolas" w:hAnsi="Consolas" w:cs="Consolas"/>
            <w:color w:val="FFA0A0"/>
            <w:sz w:val="26"/>
            <w:szCs w:val="26"/>
          </w:rPr>
          <w:t>"id"</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"edit-id"</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65"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66" w:author="Unknown"/>
          <w:rFonts w:ascii="Consolas" w:hAnsi="Consolas" w:cs="Consolas"/>
          <w:color w:val="666659"/>
          <w:sz w:val="26"/>
          <w:szCs w:val="26"/>
        </w:rPr>
      </w:pPr>
      <w:ins w:id="167"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"form-group"</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68" w:author="Unknown"/>
          <w:rFonts w:ascii="Consolas" w:hAnsi="Consolas" w:cs="Consolas"/>
          <w:color w:val="666659"/>
          <w:sz w:val="26"/>
          <w:szCs w:val="26"/>
        </w:rPr>
      </w:pPr>
      <w:ins w:id="169"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&lt;label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"control-label"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for</w:t>
        </w:r>
        <w:r>
          <w:rPr>
            <w:rStyle w:val="pun"/>
            <w:rFonts w:ascii="Consolas" w:hAnsi="Consolas" w:cs="Consolas"/>
            <w:color w:val="FFFFFF"/>
            <w:sz w:val="26"/>
            <w:szCs w:val="26"/>
          </w:rPr>
          <w:t>=</w:t>
        </w:r>
        <w:r>
          <w:rPr>
            <w:rStyle w:val="atv"/>
            <w:rFonts w:ascii="Consolas" w:hAnsi="Consolas" w:cs="Consolas"/>
            <w:color w:val="FFA0A0"/>
            <w:sz w:val="26"/>
            <w:szCs w:val="26"/>
          </w:rPr>
          <w:t>"title"</w:t>
        </w:r>
        <w:r>
          <w:rPr>
            <w:rStyle w:val="tag"/>
            <w:rFonts w:ascii="Consolas" w:hAnsi="Consolas" w:cs="Consolas"/>
            <w:b/>
            <w:bCs/>
            <w:color w:val="F0E68C"/>
            <w:sz w:val="26"/>
            <w:szCs w:val="26"/>
          </w:rPr>
          <w:t>&gt;</w:t>
        </w:r>
        <w:r>
          <w:rPr>
            <w:rStyle w:val="pln"/>
            <w:rFonts w:ascii="Consolas" w:hAnsi="Consolas" w:cs="Consolas"/>
            <w:color w:val="FFFFFF"/>
            <w:sz w:val="26"/>
            <w:szCs w:val="26"/>
          </w:rPr>
          <w:t>Title:</w:t>
        </w:r>
        <w:r>
          <w:rPr>
            <w:rStyle w:val="tag"/>
            <w:rFonts w:ascii="Consolas" w:hAnsi="Consolas" w:cs="Consolas"/>
            <w:b/>
            <w:bCs/>
            <w:color w:val="F0E68C"/>
            <w:sz w:val="26"/>
            <w:szCs w:val="26"/>
          </w:rPr>
          <w:t>&lt;/label&gt;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70" w:author="Unknown"/>
          <w:rFonts w:ascii="Consolas" w:hAnsi="Consolas" w:cs="Consolas"/>
          <w:color w:val="666659"/>
          <w:sz w:val="26"/>
          <w:szCs w:val="26"/>
        </w:rPr>
      </w:pPr>
      <w:ins w:id="171"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&lt;input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"text"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name</w:t>
        </w:r>
        <w:r>
          <w:rPr>
            <w:rStyle w:val="pun"/>
            <w:rFonts w:ascii="Consolas" w:hAnsi="Consolas" w:cs="Consolas"/>
            <w:color w:val="FFFFFF"/>
            <w:sz w:val="26"/>
            <w:szCs w:val="26"/>
          </w:rPr>
          <w:t>=</w:t>
        </w:r>
        <w:r>
          <w:rPr>
            <w:rStyle w:val="atv"/>
            <w:rFonts w:ascii="Consolas" w:hAnsi="Consolas" w:cs="Consolas"/>
            <w:color w:val="FFA0A0"/>
            <w:sz w:val="26"/>
            <w:szCs w:val="26"/>
          </w:rPr>
          <w:t>"title"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"form-control"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data-error</w:t>
        </w:r>
        <w:r>
          <w:rPr>
            <w:rStyle w:val="pun"/>
            <w:rFonts w:ascii="Consolas" w:hAnsi="Consolas" w:cs="Consolas"/>
            <w:color w:val="FFFFFF"/>
            <w:sz w:val="26"/>
            <w:szCs w:val="26"/>
          </w:rPr>
          <w:t>=</w:t>
        </w:r>
        <w:r>
          <w:rPr>
            <w:rStyle w:val="atv"/>
            <w:rFonts w:ascii="Consolas" w:hAnsi="Consolas" w:cs="Consolas"/>
            <w:color w:val="FFA0A0"/>
            <w:sz w:val="26"/>
            <w:szCs w:val="26"/>
          </w:rPr>
          <w:t>"Please enter title."</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required</w:t>
        </w:r>
        <w:r>
          <w:rPr>
            <w:rStyle w:val="pln"/>
            <w:rFonts w:ascii="Consolas" w:hAnsi="Consolas" w:cs="Consolas"/>
            <w:color w:val="FFFFFF"/>
            <w:sz w:val="26"/>
            <w:szCs w:val="26"/>
          </w:rPr>
          <w:t xml:space="preserve"> </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72" w:author="Unknown"/>
          <w:rFonts w:ascii="Consolas" w:hAnsi="Consolas" w:cs="Consolas"/>
          <w:color w:val="666659"/>
          <w:sz w:val="26"/>
          <w:szCs w:val="26"/>
        </w:rPr>
      </w:pPr>
      <w:ins w:id="173"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"help-block with-errors"</w:t>
        </w:r>
        <w:r>
          <w:rPr>
            <w:rStyle w:val="tag"/>
            <w:rFonts w:ascii="Consolas" w:hAnsi="Consolas" w:cs="Consolas"/>
            <w:b/>
            <w:bCs/>
            <w:color w:val="F0E68C"/>
            <w:sz w:val="26"/>
            <w:szCs w:val="26"/>
          </w:rPr>
          <w:t>&gt;&lt;/div&gt;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74" w:author="Unknown"/>
          <w:rFonts w:ascii="Consolas" w:hAnsi="Consolas" w:cs="Consolas"/>
          <w:color w:val="666659"/>
          <w:sz w:val="26"/>
          <w:szCs w:val="26"/>
        </w:rPr>
      </w:pPr>
      <w:ins w:id="175"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76"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77" w:author="Unknown"/>
          <w:rFonts w:ascii="Consolas" w:hAnsi="Consolas" w:cs="Consolas"/>
          <w:color w:val="666659"/>
          <w:sz w:val="26"/>
          <w:szCs w:val="26"/>
        </w:rPr>
      </w:pPr>
      <w:ins w:id="178"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"form-group"</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79" w:author="Unknown"/>
          <w:rFonts w:ascii="Consolas" w:hAnsi="Consolas" w:cs="Consolas"/>
          <w:color w:val="666659"/>
          <w:sz w:val="26"/>
          <w:szCs w:val="26"/>
        </w:rPr>
      </w:pPr>
      <w:ins w:id="180" w:author="Unknown">
        <w:r>
          <w:rPr>
            <w:rStyle w:val="pln"/>
            <w:rFonts w:ascii="Consolas" w:hAnsi="Consolas" w:cs="Consolas"/>
            <w:color w:val="FFFFFF"/>
            <w:sz w:val="26"/>
            <w:szCs w:val="26"/>
          </w:rPr>
          <w:lastRenderedPageBreak/>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&lt;label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"control-label"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for</w:t>
        </w:r>
        <w:r>
          <w:rPr>
            <w:rStyle w:val="pun"/>
            <w:rFonts w:ascii="Consolas" w:hAnsi="Consolas" w:cs="Consolas"/>
            <w:color w:val="FFFFFF"/>
            <w:sz w:val="26"/>
            <w:szCs w:val="26"/>
          </w:rPr>
          <w:t>=</w:t>
        </w:r>
        <w:r>
          <w:rPr>
            <w:rStyle w:val="atv"/>
            <w:rFonts w:ascii="Consolas" w:hAnsi="Consolas" w:cs="Consolas"/>
            <w:color w:val="FFA0A0"/>
            <w:sz w:val="26"/>
            <w:szCs w:val="26"/>
          </w:rPr>
          <w:t>"title"</w:t>
        </w:r>
        <w:r>
          <w:rPr>
            <w:rStyle w:val="tag"/>
            <w:rFonts w:ascii="Consolas" w:hAnsi="Consolas" w:cs="Consolas"/>
            <w:b/>
            <w:bCs/>
            <w:color w:val="F0E68C"/>
            <w:sz w:val="26"/>
            <w:szCs w:val="26"/>
          </w:rPr>
          <w:t>&gt;</w:t>
        </w:r>
        <w:r>
          <w:rPr>
            <w:rStyle w:val="pln"/>
            <w:rFonts w:ascii="Consolas" w:hAnsi="Consolas" w:cs="Consolas"/>
            <w:color w:val="FFFFFF"/>
            <w:sz w:val="26"/>
            <w:szCs w:val="26"/>
          </w:rPr>
          <w:t>Description:</w:t>
        </w:r>
        <w:r>
          <w:rPr>
            <w:rStyle w:val="tag"/>
            <w:rFonts w:ascii="Consolas" w:hAnsi="Consolas" w:cs="Consolas"/>
            <w:b/>
            <w:bCs/>
            <w:color w:val="F0E68C"/>
            <w:sz w:val="26"/>
            <w:szCs w:val="26"/>
          </w:rPr>
          <w:t>&lt;/label&gt;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81" w:author="Unknown"/>
          <w:rFonts w:ascii="Consolas" w:hAnsi="Consolas" w:cs="Consolas"/>
          <w:color w:val="666659"/>
          <w:sz w:val="26"/>
          <w:szCs w:val="26"/>
        </w:rPr>
      </w:pPr>
      <w:ins w:id="182"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&lt;textarea</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name</w:t>
        </w:r>
        <w:r>
          <w:rPr>
            <w:rStyle w:val="pun"/>
            <w:rFonts w:ascii="Consolas" w:hAnsi="Consolas" w:cs="Consolas"/>
            <w:color w:val="FFFFFF"/>
            <w:sz w:val="26"/>
            <w:szCs w:val="26"/>
          </w:rPr>
          <w:t>=</w:t>
        </w:r>
        <w:r>
          <w:rPr>
            <w:rStyle w:val="atv"/>
            <w:rFonts w:ascii="Consolas" w:hAnsi="Consolas" w:cs="Consolas"/>
            <w:color w:val="FFA0A0"/>
            <w:sz w:val="26"/>
            <w:szCs w:val="26"/>
          </w:rPr>
          <w:t>"description"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"form-control"</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data-error</w:t>
        </w:r>
        <w:r>
          <w:rPr>
            <w:rStyle w:val="pun"/>
            <w:rFonts w:ascii="Consolas" w:hAnsi="Consolas" w:cs="Consolas"/>
            <w:color w:val="FFFFFF"/>
            <w:sz w:val="26"/>
            <w:szCs w:val="26"/>
          </w:rPr>
          <w:t>=</w:t>
        </w:r>
        <w:r>
          <w:rPr>
            <w:rStyle w:val="atv"/>
            <w:rFonts w:ascii="Consolas" w:hAnsi="Consolas" w:cs="Consolas"/>
            <w:color w:val="FFA0A0"/>
            <w:sz w:val="26"/>
            <w:szCs w:val="26"/>
          </w:rPr>
          <w:t>"Please enter description."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required</w:t>
        </w:r>
        <w:r>
          <w:rPr>
            <w:rStyle w:val="tag"/>
            <w:rFonts w:ascii="Consolas" w:hAnsi="Consolas" w:cs="Consolas"/>
            <w:b/>
            <w:bCs/>
            <w:color w:val="F0E68C"/>
            <w:sz w:val="26"/>
            <w:szCs w:val="26"/>
          </w:rPr>
          <w:t>&gt;&lt;/textarea&gt;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83" w:author="Unknown"/>
          <w:rFonts w:ascii="Consolas" w:hAnsi="Consolas" w:cs="Consolas"/>
          <w:color w:val="666659"/>
          <w:sz w:val="26"/>
          <w:szCs w:val="26"/>
        </w:rPr>
      </w:pPr>
      <w:ins w:id="184"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"help-block with-errors"</w:t>
        </w:r>
        <w:r>
          <w:rPr>
            <w:rStyle w:val="tag"/>
            <w:rFonts w:ascii="Consolas" w:hAnsi="Consolas" w:cs="Consolas"/>
            <w:b/>
            <w:bCs/>
            <w:color w:val="F0E68C"/>
            <w:sz w:val="26"/>
            <w:szCs w:val="26"/>
          </w:rPr>
          <w:t>&gt;&lt;/div&gt;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85" w:author="Unknown"/>
          <w:rFonts w:ascii="Consolas" w:hAnsi="Consolas" w:cs="Consolas"/>
          <w:color w:val="666659"/>
          <w:sz w:val="26"/>
          <w:szCs w:val="26"/>
        </w:rPr>
      </w:pPr>
      <w:ins w:id="186"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87"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88" w:author="Unknown"/>
          <w:rFonts w:ascii="Consolas" w:hAnsi="Consolas" w:cs="Consolas"/>
          <w:color w:val="666659"/>
          <w:sz w:val="26"/>
          <w:szCs w:val="26"/>
        </w:rPr>
      </w:pPr>
      <w:ins w:id="189"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"form-group"</w:t>
        </w:r>
        <w:r>
          <w:rPr>
            <w:rStyle w:val="tag"/>
            <w:rFonts w:ascii="Consolas" w:hAnsi="Consolas" w:cs="Consolas"/>
            <w:b/>
            <w:bCs/>
            <w:color w:val="F0E68C"/>
            <w:sz w:val="26"/>
            <w:szCs w:val="26"/>
          </w:rPr>
          <w:t>&gt;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90" w:author="Unknown"/>
          <w:rFonts w:ascii="Consolas" w:hAnsi="Consolas" w:cs="Consolas"/>
          <w:color w:val="666659"/>
          <w:sz w:val="26"/>
          <w:szCs w:val="26"/>
        </w:rPr>
      </w:pPr>
      <w:ins w:id="191"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&lt;button</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type</w:t>
        </w:r>
        <w:r>
          <w:rPr>
            <w:rStyle w:val="pun"/>
            <w:rFonts w:ascii="Consolas" w:hAnsi="Consolas" w:cs="Consolas"/>
            <w:color w:val="FFFFFF"/>
            <w:sz w:val="26"/>
            <w:szCs w:val="26"/>
          </w:rPr>
          <w:t>=</w:t>
        </w:r>
        <w:r>
          <w:rPr>
            <w:rStyle w:val="atv"/>
            <w:rFonts w:ascii="Consolas" w:hAnsi="Consolas" w:cs="Consolas"/>
            <w:color w:val="FFA0A0"/>
            <w:sz w:val="26"/>
            <w:szCs w:val="26"/>
          </w:rPr>
          <w:t>"submit"</w:t>
        </w:r>
        <w:r>
          <w:rPr>
            <w:rStyle w:val="pln"/>
            <w:rFonts w:ascii="Consolas" w:hAnsi="Consolas" w:cs="Consolas"/>
            <w:color w:val="FFFFFF"/>
            <w:sz w:val="26"/>
            <w:szCs w:val="26"/>
          </w:rPr>
          <w:t xml:space="preserve"> </w:t>
        </w:r>
        <w:r>
          <w:rPr>
            <w:rStyle w:val="atn"/>
            <w:rFonts w:ascii="Consolas" w:hAnsi="Consolas" w:cs="Consolas"/>
            <w:b/>
            <w:bCs/>
            <w:color w:val="BDB76B"/>
            <w:sz w:val="26"/>
            <w:szCs w:val="26"/>
          </w:rPr>
          <w:t>class</w:t>
        </w:r>
        <w:r>
          <w:rPr>
            <w:rStyle w:val="pun"/>
            <w:rFonts w:ascii="Consolas" w:hAnsi="Consolas" w:cs="Consolas"/>
            <w:color w:val="FFFFFF"/>
            <w:sz w:val="26"/>
            <w:szCs w:val="26"/>
          </w:rPr>
          <w:t>=</w:t>
        </w:r>
        <w:r>
          <w:rPr>
            <w:rStyle w:val="atv"/>
            <w:rFonts w:ascii="Consolas" w:hAnsi="Consolas" w:cs="Consolas"/>
            <w:color w:val="FFA0A0"/>
            <w:sz w:val="26"/>
            <w:szCs w:val="26"/>
          </w:rPr>
          <w:t>"btn btn-success crud-submit-edit"</w:t>
        </w:r>
        <w:r>
          <w:rPr>
            <w:rStyle w:val="tag"/>
            <w:rFonts w:ascii="Consolas" w:hAnsi="Consolas" w:cs="Consolas"/>
            <w:b/>
            <w:bCs/>
            <w:color w:val="F0E68C"/>
            <w:sz w:val="26"/>
            <w:szCs w:val="26"/>
          </w:rPr>
          <w:t>&gt;</w:t>
        </w:r>
        <w:r>
          <w:rPr>
            <w:rStyle w:val="pln"/>
            <w:rFonts w:ascii="Consolas" w:hAnsi="Consolas" w:cs="Consolas"/>
            <w:color w:val="FFFFFF"/>
            <w:sz w:val="26"/>
            <w:szCs w:val="26"/>
          </w:rPr>
          <w:t>Submit</w:t>
        </w:r>
        <w:r>
          <w:rPr>
            <w:rStyle w:val="tag"/>
            <w:rFonts w:ascii="Consolas" w:hAnsi="Consolas" w:cs="Consolas"/>
            <w:b/>
            <w:bCs/>
            <w:color w:val="F0E68C"/>
            <w:sz w:val="26"/>
            <w:szCs w:val="26"/>
          </w:rPr>
          <w:t>&lt;/button&gt;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92" w:author="Unknown"/>
          <w:rFonts w:ascii="Consolas" w:hAnsi="Consolas" w:cs="Consolas"/>
          <w:color w:val="666659"/>
          <w:sz w:val="26"/>
          <w:szCs w:val="26"/>
        </w:rPr>
      </w:pPr>
      <w:ins w:id="193"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94"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95" w:author="Unknown"/>
          <w:rFonts w:ascii="Consolas" w:hAnsi="Consolas" w:cs="Consolas"/>
          <w:color w:val="666659"/>
          <w:sz w:val="26"/>
          <w:szCs w:val="26"/>
        </w:rPr>
      </w:pPr>
      <w:ins w:id="196"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&lt;/form&gt;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97"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198" w:author="Unknown"/>
          <w:rFonts w:ascii="Consolas" w:hAnsi="Consolas" w:cs="Consolas"/>
          <w:color w:val="666659"/>
          <w:sz w:val="26"/>
          <w:szCs w:val="26"/>
        </w:rPr>
      </w:pPr>
      <w:ins w:id="199"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00" w:author="Unknown"/>
          <w:rFonts w:ascii="Consolas" w:hAnsi="Consolas" w:cs="Consolas"/>
          <w:color w:val="666659"/>
          <w:sz w:val="26"/>
          <w:szCs w:val="26"/>
        </w:rPr>
      </w:pPr>
      <w:ins w:id="201"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02" w:author="Unknown"/>
          <w:rFonts w:ascii="Consolas" w:hAnsi="Consolas" w:cs="Consolas"/>
          <w:color w:val="666659"/>
          <w:sz w:val="26"/>
          <w:szCs w:val="26"/>
        </w:rPr>
      </w:pPr>
      <w:ins w:id="203" w:author="Unknown">
        <w:r>
          <w:rPr>
            <w:rStyle w:val="pln"/>
            <w:rFonts w:ascii="Consolas" w:hAnsi="Consolas" w:cs="Consolas"/>
            <w:color w:val="FFFFFF"/>
            <w:sz w:val="26"/>
            <w:szCs w:val="26"/>
          </w:rPr>
          <w:tab/>
        </w:r>
        <w:r>
          <w:rPr>
            <w:rStyle w:val="pln"/>
            <w:rFonts w:ascii="Consolas" w:hAnsi="Consolas" w:cs="Consolas"/>
            <w:color w:val="FFFFFF"/>
            <w:sz w:val="26"/>
            <w:szCs w:val="26"/>
          </w:rPr>
          <w:tab/>
          <w:t xml:space="preserve">  </w:t>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04" w:author="Unknown"/>
          <w:rFonts w:ascii="Consolas" w:hAnsi="Consolas" w:cs="Consolas"/>
          <w:color w:val="666659"/>
          <w:sz w:val="26"/>
          <w:szCs w:val="26"/>
        </w:rPr>
      </w:pPr>
      <w:ins w:id="205" w:author="Unknown">
        <w:r>
          <w:rPr>
            <w:rStyle w:val="pln"/>
            <w:rFonts w:ascii="Consolas" w:hAnsi="Consolas" w:cs="Consolas"/>
            <w:color w:val="FFFFFF"/>
            <w:sz w:val="26"/>
            <w:szCs w:val="26"/>
          </w:rPr>
          <w:tab/>
        </w:r>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06" w:author="Unknown"/>
          <w:rFonts w:ascii="Consolas" w:hAnsi="Consolas" w:cs="Consolas"/>
          <w:color w:val="666659"/>
          <w:sz w:val="26"/>
          <w:szCs w:val="26"/>
        </w:rPr>
      </w:pPr>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07" w:author="Unknown"/>
          <w:rFonts w:ascii="Consolas" w:hAnsi="Consolas" w:cs="Consolas"/>
          <w:color w:val="666659"/>
          <w:sz w:val="26"/>
          <w:szCs w:val="26"/>
        </w:rPr>
      </w:pPr>
      <w:ins w:id="208" w:author="Unknown">
        <w:r>
          <w:rPr>
            <w:rStyle w:val="pln"/>
            <w:rFonts w:ascii="Consolas" w:hAnsi="Consolas" w:cs="Consolas"/>
            <w:color w:val="FFFFFF"/>
            <w:sz w:val="26"/>
            <w:szCs w:val="26"/>
          </w:rPr>
          <w:tab/>
        </w:r>
        <w:r>
          <w:rPr>
            <w:rStyle w:val="tag"/>
            <w:rFonts w:ascii="Consolas" w:hAnsi="Consolas" w:cs="Consolas"/>
            <w:b/>
            <w:bCs/>
            <w:color w:val="F0E68C"/>
            <w:sz w:val="26"/>
            <w:szCs w:val="26"/>
          </w:rPr>
          <w:t>&lt;/div&gt;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09" w:author="Unknown"/>
          <w:rFonts w:ascii="Consolas" w:hAnsi="Consolas" w:cs="Consolas"/>
          <w:color w:val="666659"/>
          <w:sz w:val="26"/>
          <w:szCs w:val="26"/>
        </w:rPr>
      </w:pPr>
      <w:ins w:id="210" w:author="Unknown">
        <w:r>
          <w:rPr>
            <w:rStyle w:val="tag"/>
            <w:rFonts w:ascii="Consolas" w:hAnsi="Consolas" w:cs="Consolas"/>
            <w:b/>
            <w:bCs/>
            <w:color w:val="F0E68C"/>
            <w:sz w:val="26"/>
            <w:szCs w:val="26"/>
          </w:rPr>
          <w:t>&lt;/body&gt;</w:t>
        </w:r>
      </w:ins>
    </w:p>
    <w:p w:rsidR="00440AF9" w:rsidRDefault="00440AF9" w:rsidP="00440AF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ins w:id="211" w:author="Unknown"/>
          <w:rFonts w:ascii="Consolas" w:hAnsi="Consolas" w:cs="Consolas"/>
          <w:color w:val="666659"/>
          <w:sz w:val="26"/>
          <w:szCs w:val="26"/>
        </w:rPr>
      </w:pPr>
      <w:ins w:id="212" w:author="Unknown">
        <w:r>
          <w:rPr>
            <w:rStyle w:val="tag"/>
            <w:rFonts w:ascii="Consolas" w:hAnsi="Consolas" w:cs="Consolas"/>
            <w:b/>
            <w:bCs/>
            <w:color w:val="F0E68C"/>
            <w:sz w:val="26"/>
            <w:szCs w:val="26"/>
          </w:rPr>
          <w:t>&lt;/html&gt;</w:t>
        </w:r>
      </w:ins>
    </w:p>
    <w:p w:rsidR="00CE0CB9" w:rsidRPr="00CE0CB9" w:rsidRDefault="00CE0CB9" w:rsidP="00CE0CB9">
      <w:pPr>
        <w:shd w:val="clear" w:color="auto" w:fill="FFFFFF"/>
        <w:spacing w:before="0" w:beforeAutospacing="0" w:after="150" w:afterAutospacing="0" w:line="240" w:lineRule="auto"/>
        <w:rPr>
          <w:rFonts w:ascii="Arial" w:eastAsia="Times New Roman" w:hAnsi="Arial" w:cs="Arial"/>
          <w:color w:val="666659"/>
          <w:sz w:val="26"/>
          <w:szCs w:val="26"/>
        </w:rPr>
      </w:pPr>
      <w:r w:rsidRPr="00CE0CB9">
        <w:rPr>
          <w:rFonts w:ascii="Arial" w:eastAsia="Times New Roman" w:hAnsi="Arial" w:cs="Arial"/>
          <w:b/>
          <w:bCs/>
          <w:color w:val="800080"/>
          <w:sz w:val="26"/>
        </w:rPr>
        <w:lastRenderedPageBreak/>
        <w:t>Step 3: Create JS File</w:t>
      </w:r>
    </w:p>
    <w:p w:rsidR="00CE0CB9" w:rsidRPr="00CE0CB9" w:rsidRDefault="00CE0CB9" w:rsidP="00CE0CB9">
      <w:pPr>
        <w:shd w:val="clear" w:color="auto" w:fill="FFFFFF"/>
        <w:spacing w:before="0" w:beforeAutospacing="0" w:after="150" w:afterAutospacing="0" w:line="240" w:lineRule="auto"/>
        <w:rPr>
          <w:rFonts w:ascii="Arial" w:eastAsia="Times New Roman" w:hAnsi="Arial" w:cs="Arial"/>
          <w:color w:val="666659"/>
          <w:sz w:val="26"/>
          <w:szCs w:val="26"/>
        </w:rPr>
      </w:pPr>
      <w:r w:rsidRPr="00CE0CB9">
        <w:rPr>
          <w:rFonts w:ascii="Arial" w:eastAsia="Times New Roman" w:hAnsi="Arial" w:cs="Arial"/>
          <w:color w:val="666659"/>
          <w:sz w:val="26"/>
          <w:szCs w:val="26"/>
        </w:rPr>
        <w:t>In this step we will create jquery file and write ajax request code on it. So first create </w:t>
      </w:r>
      <w:r w:rsidRPr="00CE0CB9">
        <w:rPr>
          <w:rFonts w:ascii="Arial" w:eastAsia="Times New Roman" w:hAnsi="Arial" w:cs="Arial"/>
          <w:b/>
          <w:bCs/>
          <w:color w:val="FF0000"/>
          <w:sz w:val="26"/>
        </w:rPr>
        <w:t>js</w:t>
      </w:r>
      <w:r w:rsidRPr="00CE0CB9">
        <w:rPr>
          <w:rFonts w:ascii="Arial" w:eastAsia="Times New Roman" w:hAnsi="Arial" w:cs="Arial"/>
          <w:color w:val="666659"/>
          <w:sz w:val="26"/>
          <w:szCs w:val="26"/>
        </w:rPr>
        <w:t> folder on your root directory and then create item-ajax.js file on it.</w:t>
      </w:r>
    </w:p>
    <w:p w:rsidR="00CE0CB9" w:rsidRPr="00CE0CB9" w:rsidRDefault="00CE0CB9" w:rsidP="00CE0CB9">
      <w:pPr>
        <w:shd w:val="clear" w:color="auto" w:fill="FFFFFF"/>
        <w:spacing w:before="0" w:beforeAutospacing="0" w:after="150" w:afterAutospacing="0" w:line="240" w:lineRule="auto"/>
        <w:rPr>
          <w:rFonts w:ascii="Arial" w:eastAsia="Times New Roman" w:hAnsi="Arial" w:cs="Arial"/>
          <w:color w:val="666659"/>
          <w:sz w:val="26"/>
          <w:szCs w:val="26"/>
        </w:rPr>
      </w:pPr>
      <w:r w:rsidRPr="00CE0CB9">
        <w:rPr>
          <w:rFonts w:ascii="Arial" w:eastAsia="Times New Roman" w:hAnsi="Arial" w:cs="Arial"/>
          <w:b/>
          <w:bCs/>
          <w:color w:val="666659"/>
          <w:sz w:val="26"/>
        </w:rPr>
        <w:t>js/item-ajax.js</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document ).ready(</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page = </w:t>
      </w:r>
      <w:r w:rsidRPr="00CE0CB9">
        <w:rPr>
          <w:rFonts w:ascii="Consolas" w:eastAsia="Times New Roman" w:hAnsi="Consolas" w:cs="Consolas"/>
          <w:color w:val="CD5C5C"/>
          <w:sz w:val="26"/>
        </w:rPr>
        <w:t>1</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current_page = </w:t>
      </w:r>
      <w:r w:rsidRPr="00CE0CB9">
        <w:rPr>
          <w:rFonts w:ascii="Consolas" w:eastAsia="Times New Roman" w:hAnsi="Consolas" w:cs="Consolas"/>
          <w:color w:val="CD5C5C"/>
          <w:sz w:val="26"/>
        </w:rPr>
        <w:t>1</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total_page = </w:t>
      </w:r>
      <w:r w:rsidRPr="00CE0CB9">
        <w:rPr>
          <w:rFonts w:ascii="Consolas" w:eastAsia="Times New Roman" w:hAnsi="Consolas" w:cs="Consolas"/>
          <w:color w:val="CD5C5C"/>
          <w:sz w:val="26"/>
        </w:rPr>
        <w:t>0</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is_ajax_fire = </w:t>
      </w:r>
      <w:r w:rsidRPr="00CE0CB9">
        <w:rPr>
          <w:rFonts w:ascii="Consolas" w:eastAsia="Times New Roman" w:hAnsi="Consolas" w:cs="Consolas"/>
          <w:color w:val="CD5C5C"/>
          <w:sz w:val="26"/>
        </w:rPr>
        <w:t>0</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manageData();</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87CEEB"/>
          <w:sz w:val="26"/>
        </w:rPr>
        <w:t>/* manage data list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 xml:space="preserve"> manageData()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$.ajax({</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dataType: </w:t>
      </w:r>
      <w:r w:rsidRPr="00CE0CB9">
        <w:rPr>
          <w:rFonts w:ascii="Consolas" w:eastAsia="Times New Roman" w:hAnsi="Consolas" w:cs="Consolas"/>
          <w:color w:val="FFA0A0"/>
          <w:sz w:val="26"/>
        </w:rPr>
        <w:t>'json'</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url: url+</w:t>
      </w:r>
      <w:r w:rsidRPr="00CE0CB9">
        <w:rPr>
          <w:rFonts w:ascii="Consolas" w:eastAsia="Times New Roman" w:hAnsi="Consolas" w:cs="Consolas"/>
          <w:color w:val="FFA0A0"/>
          <w:sz w:val="26"/>
        </w:rPr>
        <w:t>'api/getData.php'</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data: {page:page}</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}).done(</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(data){</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r w:rsidRPr="00CE0CB9">
        <w:rPr>
          <w:rFonts w:ascii="Consolas" w:eastAsia="Times New Roman" w:hAnsi="Consolas" w:cs="Consolas"/>
          <w:color w:val="FFFFFF"/>
          <w:sz w:val="26"/>
        </w:rPr>
        <w:tab/>
        <w:t xml:space="preserve">total_page = </w:t>
      </w:r>
      <w:r w:rsidRPr="00CE0CB9">
        <w:rPr>
          <w:rFonts w:ascii="Consolas" w:eastAsia="Times New Roman" w:hAnsi="Consolas" w:cs="Consolas"/>
          <w:color w:val="98FB98"/>
          <w:sz w:val="26"/>
        </w:rPr>
        <w:t>Math</w:t>
      </w:r>
      <w:r w:rsidRPr="00CE0CB9">
        <w:rPr>
          <w:rFonts w:ascii="Consolas" w:eastAsia="Times New Roman" w:hAnsi="Consolas" w:cs="Consolas"/>
          <w:color w:val="FFFFFF"/>
          <w:sz w:val="26"/>
        </w:rPr>
        <w:t>.ceil(data.total/</w:t>
      </w:r>
      <w:r w:rsidRPr="00CE0CB9">
        <w:rPr>
          <w:rFonts w:ascii="Consolas" w:eastAsia="Times New Roman" w:hAnsi="Consolas" w:cs="Consolas"/>
          <w:color w:val="CD5C5C"/>
          <w:sz w:val="26"/>
        </w:rPr>
        <w:t>10</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r w:rsidRPr="00CE0CB9">
        <w:rPr>
          <w:rFonts w:ascii="Consolas" w:eastAsia="Times New Roman" w:hAnsi="Consolas" w:cs="Consolas"/>
          <w:color w:val="FFFFFF"/>
          <w:sz w:val="26"/>
        </w:rPr>
        <w:tab/>
        <w:t>current_page = page;</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lastRenderedPageBreak/>
        <w:t xml:space="preserve">    </w:t>
      </w:r>
      <w:r w:rsidRPr="00CE0CB9">
        <w:rPr>
          <w:rFonts w:ascii="Consolas" w:eastAsia="Times New Roman" w:hAnsi="Consolas" w:cs="Consolas"/>
          <w:color w:val="FFFFFF"/>
          <w:sz w:val="26"/>
        </w:rPr>
        <w:tab/>
        <w:t>$(</w:t>
      </w:r>
      <w:r w:rsidRPr="00CE0CB9">
        <w:rPr>
          <w:rFonts w:ascii="Consolas" w:eastAsia="Times New Roman" w:hAnsi="Consolas" w:cs="Consolas"/>
          <w:color w:val="FFA0A0"/>
          <w:sz w:val="26"/>
        </w:rPr>
        <w:t>'#pagination'</w:t>
      </w:r>
      <w:r w:rsidRPr="00CE0CB9">
        <w:rPr>
          <w:rFonts w:ascii="Consolas" w:eastAsia="Times New Roman" w:hAnsi="Consolas" w:cs="Consolas"/>
          <w:color w:val="FFFFFF"/>
          <w:sz w:val="26"/>
        </w:rPr>
        <w:t>).twbsPagination({</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totalPages: total_page,</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visiblePages: current_page,</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onPageClick: </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 xml:space="preserve"> (event, pageL)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r w:rsidRPr="00CE0CB9">
        <w:rPr>
          <w:rFonts w:ascii="Consolas" w:eastAsia="Times New Roman" w:hAnsi="Consolas" w:cs="Consolas"/>
          <w:color w:val="FFFFFF"/>
          <w:sz w:val="26"/>
        </w:rPr>
        <w:tab/>
        <w:t>page = pageL;</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if</w:t>
      </w:r>
      <w:r w:rsidRPr="00CE0CB9">
        <w:rPr>
          <w:rFonts w:ascii="Consolas" w:eastAsia="Times New Roman" w:hAnsi="Consolas" w:cs="Consolas"/>
          <w:color w:val="FFFFFF"/>
          <w:sz w:val="26"/>
        </w:rPr>
        <w:t xml:space="preserve">(is_ajax_fire != </w:t>
      </w:r>
      <w:r w:rsidRPr="00CE0CB9">
        <w:rPr>
          <w:rFonts w:ascii="Consolas" w:eastAsia="Times New Roman" w:hAnsi="Consolas" w:cs="Consolas"/>
          <w:color w:val="CD5C5C"/>
          <w:sz w:val="26"/>
        </w:rPr>
        <w:t>0</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r w:rsidRPr="00CE0CB9">
        <w:rPr>
          <w:rFonts w:ascii="Consolas" w:eastAsia="Times New Roman" w:hAnsi="Consolas" w:cs="Consolas"/>
          <w:color w:val="FFFFFF"/>
          <w:sz w:val="26"/>
        </w:rPr>
        <w:tab/>
        <w:t xml:space="preserve">  getPageData();</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r w:rsidRPr="00CE0CB9">
        <w:rPr>
          <w:rFonts w:ascii="Consolas" w:eastAsia="Times New Roman" w:hAnsi="Consolas" w:cs="Consolas"/>
          <w:color w:val="FFFFFF"/>
          <w:sz w:val="26"/>
        </w:rPr>
        <w:tab/>
        <w:t>manageRow(data.data);</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is_ajax_fire = </w:t>
      </w:r>
      <w:r w:rsidRPr="00CE0CB9">
        <w:rPr>
          <w:rFonts w:ascii="Consolas" w:eastAsia="Times New Roman" w:hAnsi="Consolas" w:cs="Consolas"/>
          <w:color w:val="CD5C5C"/>
          <w:sz w:val="26"/>
        </w:rPr>
        <w:t>1</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87CEEB"/>
          <w:sz w:val="26"/>
        </w:rPr>
        <w:t>/* Get Page Data*/</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 xml:space="preserve"> getPageData()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$.ajax({</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r w:rsidRPr="00CE0CB9">
        <w:rPr>
          <w:rFonts w:ascii="Consolas" w:eastAsia="Times New Roman" w:hAnsi="Consolas" w:cs="Consolas"/>
          <w:color w:val="FFFFFF"/>
          <w:sz w:val="26"/>
        </w:rPr>
        <w:tab/>
        <w:t xml:space="preserve">dataType: </w:t>
      </w:r>
      <w:r w:rsidRPr="00CE0CB9">
        <w:rPr>
          <w:rFonts w:ascii="Consolas" w:eastAsia="Times New Roman" w:hAnsi="Consolas" w:cs="Consolas"/>
          <w:color w:val="FFA0A0"/>
          <w:sz w:val="26"/>
        </w:rPr>
        <w:t>'json'</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lastRenderedPageBreak/>
        <w:t xml:space="preserve">    </w:t>
      </w:r>
      <w:r w:rsidRPr="00CE0CB9">
        <w:rPr>
          <w:rFonts w:ascii="Consolas" w:eastAsia="Times New Roman" w:hAnsi="Consolas" w:cs="Consolas"/>
          <w:color w:val="FFFFFF"/>
          <w:sz w:val="26"/>
        </w:rPr>
        <w:tab/>
        <w:t>url: url+</w:t>
      </w:r>
      <w:r w:rsidRPr="00CE0CB9">
        <w:rPr>
          <w:rFonts w:ascii="Consolas" w:eastAsia="Times New Roman" w:hAnsi="Consolas" w:cs="Consolas"/>
          <w:color w:val="FFA0A0"/>
          <w:sz w:val="26"/>
        </w:rPr>
        <w:t>'api/getData.php'</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r w:rsidRPr="00CE0CB9">
        <w:rPr>
          <w:rFonts w:ascii="Consolas" w:eastAsia="Times New Roman" w:hAnsi="Consolas" w:cs="Consolas"/>
          <w:color w:val="FFFFFF"/>
          <w:sz w:val="26"/>
        </w:rPr>
        <w:tab/>
        <w:t>data: {page:page}</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}).done(</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(data){</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r>
      <w:r w:rsidRPr="00CE0CB9">
        <w:rPr>
          <w:rFonts w:ascii="Consolas" w:eastAsia="Times New Roman" w:hAnsi="Consolas" w:cs="Consolas"/>
          <w:color w:val="FFFFFF"/>
          <w:sz w:val="26"/>
        </w:rPr>
        <w:tab/>
        <w:t>manageRow(data.data);</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87CEEB"/>
          <w:sz w:val="26"/>
        </w:rPr>
        <w:t>/* Add new Item table row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 xml:space="preserve"> manageRow(data)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ab/>
        <w:t xml:space="preserve">rows = </w:t>
      </w:r>
      <w:r w:rsidRPr="00CE0CB9">
        <w:rPr>
          <w:rFonts w:ascii="Consolas" w:eastAsia="Times New Roman" w:hAnsi="Consolas" w:cs="Consolas"/>
          <w:color w:val="FFA0A0"/>
          <w:sz w:val="26"/>
        </w:rPr>
        <w:t>''</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$.each( data, </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 key, value )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r w:rsidRPr="00CE0CB9">
        <w:rPr>
          <w:rFonts w:ascii="Consolas" w:eastAsia="Times New Roman" w:hAnsi="Consolas" w:cs="Consolas"/>
          <w:color w:val="FFFFFF"/>
          <w:sz w:val="26"/>
        </w:rPr>
        <w:tab/>
        <w:t xml:space="preserve">rows = rows + </w:t>
      </w:r>
      <w:r w:rsidRPr="00CE0CB9">
        <w:rPr>
          <w:rFonts w:ascii="Consolas" w:eastAsia="Times New Roman" w:hAnsi="Consolas" w:cs="Consolas"/>
          <w:color w:val="FFA0A0"/>
          <w:sz w:val="26"/>
        </w:rPr>
        <w:t>'&lt;tr&gt;'</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r w:rsidRPr="00CE0CB9">
        <w:rPr>
          <w:rFonts w:ascii="Consolas" w:eastAsia="Times New Roman" w:hAnsi="Consolas" w:cs="Consolas"/>
          <w:color w:val="FFFFFF"/>
          <w:sz w:val="26"/>
        </w:rPr>
        <w:tab/>
        <w:t xml:space="preserve">rows = rows + </w:t>
      </w:r>
      <w:r w:rsidRPr="00CE0CB9">
        <w:rPr>
          <w:rFonts w:ascii="Consolas" w:eastAsia="Times New Roman" w:hAnsi="Consolas" w:cs="Consolas"/>
          <w:color w:val="FFA0A0"/>
          <w:sz w:val="26"/>
        </w:rPr>
        <w:t>'&lt;td&gt;'</w:t>
      </w:r>
      <w:r w:rsidRPr="00CE0CB9">
        <w:rPr>
          <w:rFonts w:ascii="Consolas" w:eastAsia="Times New Roman" w:hAnsi="Consolas" w:cs="Consolas"/>
          <w:color w:val="FFFFFF"/>
          <w:sz w:val="26"/>
        </w:rPr>
        <w:t>+value.title+</w:t>
      </w:r>
      <w:r w:rsidRPr="00CE0CB9">
        <w:rPr>
          <w:rFonts w:ascii="Consolas" w:eastAsia="Times New Roman" w:hAnsi="Consolas" w:cs="Consolas"/>
          <w:color w:val="FFA0A0"/>
          <w:sz w:val="26"/>
        </w:rPr>
        <w:t>'&lt;/td&gt;'</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r w:rsidRPr="00CE0CB9">
        <w:rPr>
          <w:rFonts w:ascii="Consolas" w:eastAsia="Times New Roman" w:hAnsi="Consolas" w:cs="Consolas"/>
          <w:color w:val="FFFFFF"/>
          <w:sz w:val="26"/>
        </w:rPr>
        <w:tab/>
        <w:t xml:space="preserve">rows = rows + </w:t>
      </w:r>
      <w:r w:rsidRPr="00CE0CB9">
        <w:rPr>
          <w:rFonts w:ascii="Consolas" w:eastAsia="Times New Roman" w:hAnsi="Consolas" w:cs="Consolas"/>
          <w:color w:val="FFA0A0"/>
          <w:sz w:val="26"/>
        </w:rPr>
        <w:t>'&lt;td&gt;'</w:t>
      </w:r>
      <w:r w:rsidRPr="00CE0CB9">
        <w:rPr>
          <w:rFonts w:ascii="Consolas" w:eastAsia="Times New Roman" w:hAnsi="Consolas" w:cs="Consolas"/>
          <w:color w:val="FFFFFF"/>
          <w:sz w:val="26"/>
        </w:rPr>
        <w:t>+value.description+</w:t>
      </w:r>
      <w:r w:rsidRPr="00CE0CB9">
        <w:rPr>
          <w:rFonts w:ascii="Consolas" w:eastAsia="Times New Roman" w:hAnsi="Consolas" w:cs="Consolas"/>
          <w:color w:val="FFA0A0"/>
          <w:sz w:val="26"/>
        </w:rPr>
        <w:t>'&lt;/td&gt;'</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r w:rsidRPr="00CE0CB9">
        <w:rPr>
          <w:rFonts w:ascii="Consolas" w:eastAsia="Times New Roman" w:hAnsi="Consolas" w:cs="Consolas"/>
          <w:color w:val="FFFFFF"/>
          <w:sz w:val="26"/>
        </w:rPr>
        <w:tab/>
        <w:t xml:space="preserve">rows = rows + </w:t>
      </w:r>
      <w:r w:rsidRPr="00CE0CB9">
        <w:rPr>
          <w:rFonts w:ascii="Consolas" w:eastAsia="Times New Roman" w:hAnsi="Consolas" w:cs="Consolas"/>
          <w:color w:val="FFA0A0"/>
          <w:sz w:val="26"/>
        </w:rPr>
        <w:t>'&lt;td data-id="'</w:t>
      </w:r>
      <w:r w:rsidRPr="00CE0CB9">
        <w:rPr>
          <w:rFonts w:ascii="Consolas" w:eastAsia="Times New Roman" w:hAnsi="Consolas" w:cs="Consolas"/>
          <w:color w:val="FFFFFF"/>
          <w:sz w:val="26"/>
        </w:rPr>
        <w:t>+value.id+</w:t>
      </w:r>
      <w:r w:rsidRPr="00CE0CB9">
        <w:rPr>
          <w:rFonts w:ascii="Consolas" w:eastAsia="Times New Roman" w:hAnsi="Consolas" w:cs="Consolas"/>
          <w:color w:val="FFA0A0"/>
          <w:sz w:val="26"/>
        </w:rPr>
        <w:t>'"&gt;'</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rows = rows + </w:t>
      </w:r>
      <w:r w:rsidRPr="00CE0CB9">
        <w:rPr>
          <w:rFonts w:ascii="Consolas" w:eastAsia="Times New Roman" w:hAnsi="Consolas" w:cs="Consolas"/>
          <w:color w:val="FFA0A0"/>
          <w:sz w:val="26"/>
        </w:rPr>
        <w:t>'&lt;button data-toggle="modal" data-target="#edit-item" class="btn btn-primary edit-item"&gt;Edit&lt;/button&gt; '</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rows = rows + </w:t>
      </w:r>
      <w:r w:rsidRPr="00CE0CB9">
        <w:rPr>
          <w:rFonts w:ascii="Consolas" w:eastAsia="Times New Roman" w:hAnsi="Consolas" w:cs="Consolas"/>
          <w:color w:val="FFA0A0"/>
          <w:sz w:val="26"/>
        </w:rPr>
        <w:t>'&lt;button class="btn btn-danger remove-item"&gt;Delete&lt;/button&gt;'</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rows = rows + </w:t>
      </w:r>
      <w:r w:rsidRPr="00CE0CB9">
        <w:rPr>
          <w:rFonts w:ascii="Consolas" w:eastAsia="Times New Roman" w:hAnsi="Consolas" w:cs="Consolas"/>
          <w:color w:val="FFA0A0"/>
          <w:sz w:val="26"/>
        </w:rPr>
        <w:t>'&lt;/td&gt;'</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 xml:space="preserve">  </w:t>
      </w:r>
      <w:r w:rsidRPr="00CE0CB9">
        <w:rPr>
          <w:rFonts w:ascii="Consolas" w:eastAsia="Times New Roman" w:hAnsi="Consolas" w:cs="Consolas"/>
          <w:color w:val="FFFFFF"/>
          <w:sz w:val="26"/>
        </w:rPr>
        <w:tab/>
        <w:t xml:space="preserve">rows = rows + </w:t>
      </w:r>
      <w:r w:rsidRPr="00CE0CB9">
        <w:rPr>
          <w:rFonts w:ascii="Consolas" w:eastAsia="Times New Roman" w:hAnsi="Consolas" w:cs="Consolas"/>
          <w:color w:val="FFA0A0"/>
          <w:sz w:val="26"/>
        </w:rPr>
        <w:t>'&lt;/tr&gt;'</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ab/>
        <w:t>$(</w:t>
      </w:r>
      <w:r w:rsidRPr="00CE0CB9">
        <w:rPr>
          <w:rFonts w:ascii="Consolas" w:eastAsia="Times New Roman" w:hAnsi="Consolas" w:cs="Consolas"/>
          <w:color w:val="FFA0A0"/>
          <w:sz w:val="26"/>
        </w:rPr>
        <w:t>"tbody"</w:t>
      </w:r>
      <w:r w:rsidRPr="00CE0CB9">
        <w:rPr>
          <w:rFonts w:ascii="Consolas" w:eastAsia="Times New Roman" w:hAnsi="Consolas" w:cs="Consolas"/>
          <w:color w:val="FFFFFF"/>
          <w:sz w:val="26"/>
        </w:rPr>
        <w:t>).html(rows);</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87CEEB"/>
          <w:sz w:val="26"/>
        </w:rPr>
        <w:t>/* Create new Item */</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w:t>
      </w:r>
      <w:r w:rsidRPr="00CE0CB9">
        <w:rPr>
          <w:rFonts w:ascii="Consolas" w:eastAsia="Times New Roman" w:hAnsi="Consolas" w:cs="Consolas"/>
          <w:color w:val="FFA0A0"/>
          <w:sz w:val="26"/>
        </w:rPr>
        <w:t>".crud-submit"</w:t>
      </w:r>
      <w:r w:rsidRPr="00CE0CB9">
        <w:rPr>
          <w:rFonts w:ascii="Consolas" w:eastAsia="Times New Roman" w:hAnsi="Consolas" w:cs="Consolas"/>
          <w:color w:val="FFFFFF"/>
          <w:sz w:val="26"/>
        </w:rPr>
        <w:t>).click(</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(e){</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e.preventDefault();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form_action = $(</w:t>
      </w:r>
      <w:r w:rsidRPr="00CE0CB9">
        <w:rPr>
          <w:rFonts w:ascii="Consolas" w:eastAsia="Times New Roman" w:hAnsi="Consolas" w:cs="Consolas"/>
          <w:color w:val="FFA0A0"/>
          <w:sz w:val="26"/>
        </w:rPr>
        <w:t>"#create-item"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"form"</w:t>
      </w:r>
      <w:r w:rsidRPr="00CE0CB9">
        <w:rPr>
          <w:rFonts w:ascii="Consolas" w:eastAsia="Times New Roman" w:hAnsi="Consolas" w:cs="Consolas"/>
          <w:color w:val="FFFFFF"/>
          <w:sz w:val="26"/>
        </w:rPr>
        <w:t>).attr(</w:t>
      </w:r>
      <w:r w:rsidRPr="00CE0CB9">
        <w:rPr>
          <w:rFonts w:ascii="Consolas" w:eastAsia="Times New Roman" w:hAnsi="Consolas" w:cs="Consolas"/>
          <w:color w:val="FFA0A0"/>
          <w:sz w:val="26"/>
        </w:rPr>
        <w:t>"action"</w:t>
      </w:r>
      <w:r w:rsidRPr="00CE0CB9">
        <w:rPr>
          <w:rFonts w:ascii="Consolas" w:eastAsia="Times New Roman" w:hAnsi="Consolas" w:cs="Consolas"/>
          <w:color w:val="FFFFFF"/>
          <w:sz w:val="26"/>
        </w:rPr>
        <w:t>);</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666659"/>
          <w:sz w:val="26"/>
          <w:szCs w:val="26"/>
        </w:rPr>
      </w:pPr>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title = $(</w:t>
      </w:r>
      <w:r w:rsidRPr="00CE0CB9">
        <w:rPr>
          <w:rFonts w:ascii="Consolas" w:eastAsia="Times New Roman" w:hAnsi="Consolas" w:cs="Consolas"/>
          <w:color w:val="FFA0A0"/>
          <w:sz w:val="26"/>
        </w:rPr>
        <w:t>"#create-item"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"input[name='title']"</w:t>
      </w:r>
      <w:r w:rsidRPr="00CE0CB9">
        <w:rPr>
          <w:rFonts w:ascii="Consolas" w:eastAsia="Times New Roman" w:hAnsi="Consolas" w:cs="Consolas"/>
          <w:color w:val="FFFFFF"/>
          <w:sz w:val="26"/>
        </w:rPr>
        <w:t>).val();</w:t>
      </w: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13" w:author="Unknown"/>
          <w:rFonts w:ascii="Consolas" w:eastAsia="Times New Roman" w:hAnsi="Consolas" w:cs="Consolas"/>
          <w:color w:val="666659"/>
          <w:sz w:val="26"/>
          <w:szCs w:val="26"/>
        </w:rPr>
      </w:pPr>
      <w:ins w:id="214"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description = $(</w:t>
        </w:r>
        <w:r w:rsidRPr="00CE0CB9">
          <w:rPr>
            <w:rFonts w:ascii="Consolas" w:eastAsia="Times New Roman" w:hAnsi="Consolas" w:cs="Consolas"/>
            <w:color w:val="FFA0A0"/>
            <w:sz w:val="26"/>
          </w:rPr>
          <w:t>"#create-item"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"textarea[name='description']"</w:t>
        </w:r>
        <w:r w:rsidRPr="00CE0CB9">
          <w:rPr>
            <w:rFonts w:ascii="Consolas" w:eastAsia="Times New Roman" w:hAnsi="Consolas" w:cs="Consolas"/>
            <w:color w:val="FFFFFF"/>
            <w:sz w:val="26"/>
          </w:rPr>
          <w:t>).val();</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15"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16" w:author="Unknown"/>
          <w:rFonts w:ascii="Consolas" w:eastAsia="Times New Roman" w:hAnsi="Consolas" w:cs="Consolas"/>
          <w:color w:val="666659"/>
          <w:sz w:val="26"/>
          <w:szCs w:val="26"/>
        </w:rPr>
      </w:pPr>
      <w:ins w:id="217"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if</w:t>
        </w:r>
        <w:r w:rsidRPr="00CE0CB9">
          <w:rPr>
            <w:rFonts w:ascii="Consolas" w:eastAsia="Times New Roman" w:hAnsi="Consolas" w:cs="Consolas"/>
            <w:color w:val="FFFFFF"/>
            <w:sz w:val="26"/>
          </w:rPr>
          <w:t xml:space="preserve">(title != </w:t>
        </w:r>
        <w:r w:rsidRPr="00CE0CB9">
          <w:rPr>
            <w:rFonts w:ascii="Consolas" w:eastAsia="Times New Roman" w:hAnsi="Consolas" w:cs="Consolas"/>
            <w:color w:val="FFA0A0"/>
            <w:sz w:val="26"/>
          </w:rPr>
          <w:t>''</w:t>
        </w:r>
        <w:r w:rsidRPr="00CE0CB9">
          <w:rPr>
            <w:rFonts w:ascii="Consolas" w:eastAsia="Times New Roman" w:hAnsi="Consolas" w:cs="Consolas"/>
            <w:color w:val="FFFFFF"/>
            <w:sz w:val="26"/>
          </w:rPr>
          <w:t xml:space="preserve"> &amp;&amp; description != </w:t>
        </w:r>
        <w:r w:rsidRPr="00CE0CB9">
          <w:rPr>
            <w:rFonts w:ascii="Consolas" w:eastAsia="Times New Roman" w:hAnsi="Consolas" w:cs="Consolas"/>
            <w:color w:val="FFA0A0"/>
            <w:sz w:val="26"/>
          </w:rPr>
          <w:t>''</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18" w:author="Unknown"/>
          <w:rFonts w:ascii="Consolas" w:eastAsia="Times New Roman" w:hAnsi="Consolas" w:cs="Consolas"/>
          <w:color w:val="666659"/>
          <w:sz w:val="26"/>
          <w:szCs w:val="26"/>
        </w:rPr>
      </w:pPr>
      <w:ins w:id="219" w:author="Unknown">
        <w:r w:rsidRPr="00CE0CB9">
          <w:rPr>
            <w:rFonts w:ascii="Consolas" w:eastAsia="Times New Roman" w:hAnsi="Consolas" w:cs="Consolas"/>
            <w:color w:val="FFFFFF"/>
            <w:sz w:val="26"/>
          </w:rPr>
          <w:t xml:space="preserve">        $.ajax({</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20" w:author="Unknown"/>
          <w:rFonts w:ascii="Consolas" w:eastAsia="Times New Roman" w:hAnsi="Consolas" w:cs="Consolas"/>
          <w:color w:val="666659"/>
          <w:sz w:val="26"/>
          <w:szCs w:val="26"/>
        </w:rPr>
      </w:pPr>
      <w:ins w:id="221" w:author="Unknown">
        <w:r w:rsidRPr="00CE0CB9">
          <w:rPr>
            <w:rFonts w:ascii="Consolas" w:eastAsia="Times New Roman" w:hAnsi="Consolas" w:cs="Consolas"/>
            <w:color w:val="FFFFFF"/>
            <w:sz w:val="26"/>
          </w:rPr>
          <w:t xml:space="preserve">            dataType: </w:t>
        </w:r>
        <w:r w:rsidRPr="00CE0CB9">
          <w:rPr>
            <w:rFonts w:ascii="Consolas" w:eastAsia="Times New Roman" w:hAnsi="Consolas" w:cs="Consolas"/>
            <w:color w:val="FFA0A0"/>
            <w:sz w:val="26"/>
          </w:rPr>
          <w:t>'json'</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22" w:author="Unknown"/>
          <w:rFonts w:ascii="Consolas" w:eastAsia="Times New Roman" w:hAnsi="Consolas" w:cs="Consolas"/>
          <w:color w:val="666659"/>
          <w:sz w:val="26"/>
          <w:szCs w:val="26"/>
        </w:rPr>
      </w:pPr>
      <w:ins w:id="223" w:author="Unknown">
        <w:r w:rsidRPr="00CE0CB9">
          <w:rPr>
            <w:rFonts w:ascii="Consolas" w:eastAsia="Times New Roman" w:hAnsi="Consolas" w:cs="Consolas"/>
            <w:color w:val="FFFFFF"/>
            <w:sz w:val="26"/>
          </w:rPr>
          <w:t xml:space="preserve">            type:</w:t>
        </w:r>
        <w:r w:rsidRPr="00CE0CB9">
          <w:rPr>
            <w:rFonts w:ascii="Consolas" w:eastAsia="Times New Roman" w:hAnsi="Consolas" w:cs="Consolas"/>
            <w:color w:val="FFA0A0"/>
            <w:sz w:val="26"/>
          </w:rPr>
          <w:t>'POST'</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24" w:author="Unknown"/>
          <w:rFonts w:ascii="Consolas" w:eastAsia="Times New Roman" w:hAnsi="Consolas" w:cs="Consolas"/>
          <w:color w:val="666659"/>
          <w:sz w:val="26"/>
          <w:szCs w:val="26"/>
        </w:rPr>
      </w:pPr>
      <w:ins w:id="225" w:author="Unknown">
        <w:r w:rsidRPr="00CE0CB9">
          <w:rPr>
            <w:rFonts w:ascii="Consolas" w:eastAsia="Times New Roman" w:hAnsi="Consolas" w:cs="Consolas"/>
            <w:color w:val="FFFFFF"/>
            <w:sz w:val="26"/>
          </w:rPr>
          <w:t xml:space="preserve">            url: url + form_action,</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26" w:author="Unknown"/>
          <w:rFonts w:ascii="Consolas" w:eastAsia="Times New Roman" w:hAnsi="Consolas" w:cs="Consolas"/>
          <w:color w:val="666659"/>
          <w:sz w:val="26"/>
          <w:szCs w:val="26"/>
        </w:rPr>
      </w:pPr>
      <w:ins w:id="227" w:author="Unknown">
        <w:r w:rsidRPr="00CE0CB9">
          <w:rPr>
            <w:rFonts w:ascii="Consolas" w:eastAsia="Times New Roman" w:hAnsi="Consolas" w:cs="Consolas"/>
            <w:color w:val="FFFFFF"/>
            <w:sz w:val="26"/>
          </w:rPr>
          <w:t xml:space="preserve">            data:{title:title, description:description}</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28" w:author="Unknown"/>
          <w:rFonts w:ascii="Consolas" w:eastAsia="Times New Roman" w:hAnsi="Consolas" w:cs="Consolas"/>
          <w:color w:val="666659"/>
          <w:sz w:val="26"/>
          <w:szCs w:val="26"/>
        </w:rPr>
      </w:pPr>
      <w:ins w:id="229" w:author="Unknown">
        <w:r w:rsidRPr="00CE0CB9">
          <w:rPr>
            <w:rFonts w:ascii="Consolas" w:eastAsia="Times New Roman" w:hAnsi="Consolas" w:cs="Consolas"/>
            <w:color w:val="FFFFFF"/>
            <w:sz w:val="26"/>
          </w:rPr>
          <w:t xml:space="preserve">        }).done(</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(data){</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30" w:author="Unknown"/>
          <w:rFonts w:ascii="Consolas" w:eastAsia="Times New Roman" w:hAnsi="Consolas" w:cs="Consolas"/>
          <w:color w:val="666659"/>
          <w:sz w:val="26"/>
          <w:szCs w:val="26"/>
        </w:rPr>
      </w:pPr>
      <w:ins w:id="231" w:author="Unknown">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"#create-item"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"input[name='title']"</w:t>
        </w:r>
        <w:r w:rsidRPr="00CE0CB9">
          <w:rPr>
            <w:rFonts w:ascii="Consolas" w:eastAsia="Times New Roman" w:hAnsi="Consolas" w:cs="Consolas"/>
            <w:color w:val="FFFFFF"/>
            <w:sz w:val="26"/>
          </w:rPr>
          <w:t>).val(</w:t>
        </w:r>
        <w:r w:rsidRPr="00CE0CB9">
          <w:rPr>
            <w:rFonts w:ascii="Consolas" w:eastAsia="Times New Roman" w:hAnsi="Consolas" w:cs="Consolas"/>
            <w:color w:val="FFA0A0"/>
            <w:sz w:val="26"/>
          </w:rPr>
          <w:t>''</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32" w:author="Unknown"/>
          <w:rFonts w:ascii="Consolas" w:eastAsia="Times New Roman" w:hAnsi="Consolas" w:cs="Consolas"/>
          <w:color w:val="666659"/>
          <w:sz w:val="26"/>
          <w:szCs w:val="26"/>
        </w:rPr>
      </w:pPr>
      <w:ins w:id="233" w:author="Unknown">
        <w:r w:rsidRPr="00CE0CB9">
          <w:rPr>
            <w:rFonts w:ascii="Consolas" w:eastAsia="Times New Roman" w:hAnsi="Consolas" w:cs="Consolas"/>
            <w:color w:val="FFFFFF"/>
            <w:sz w:val="26"/>
          </w:rPr>
          <w:lastRenderedPageBreak/>
          <w:t xml:space="preserve">            $(</w:t>
        </w:r>
        <w:r w:rsidRPr="00CE0CB9">
          <w:rPr>
            <w:rFonts w:ascii="Consolas" w:eastAsia="Times New Roman" w:hAnsi="Consolas" w:cs="Consolas"/>
            <w:color w:val="FFA0A0"/>
            <w:sz w:val="26"/>
          </w:rPr>
          <w:t>"#create-item"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"textarea[name='description']"</w:t>
        </w:r>
        <w:r w:rsidRPr="00CE0CB9">
          <w:rPr>
            <w:rFonts w:ascii="Consolas" w:eastAsia="Times New Roman" w:hAnsi="Consolas" w:cs="Consolas"/>
            <w:color w:val="FFFFFF"/>
            <w:sz w:val="26"/>
          </w:rPr>
          <w:t>).val(</w:t>
        </w:r>
        <w:r w:rsidRPr="00CE0CB9">
          <w:rPr>
            <w:rFonts w:ascii="Consolas" w:eastAsia="Times New Roman" w:hAnsi="Consolas" w:cs="Consolas"/>
            <w:color w:val="FFA0A0"/>
            <w:sz w:val="26"/>
          </w:rPr>
          <w:t>''</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34" w:author="Unknown"/>
          <w:rFonts w:ascii="Consolas" w:eastAsia="Times New Roman" w:hAnsi="Consolas" w:cs="Consolas"/>
          <w:color w:val="666659"/>
          <w:sz w:val="26"/>
          <w:szCs w:val="26"/>
        </w:rPr>
      </w:pPr>
      <w:ins w:id="235" w:author="Unknown">
        <w:r w:rsidRPr="00CE0CB9">
          <w:rPr>
            <w:rFonts w:ascii="Consolas" w:eastAsia="Times New Roman" w:hAnsi="Consolas" w:cs="Consolas"/>
            <w:color w:val="FFFFFF"/>
            <w:sz w:val="26"/>
          </w:rPr>
          <w:t xml:space="preserve">            getPageData();</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36" w:author="Unknown"/>
          <w:rFonts w:ascii="Consolas" w:eastAsia="Times New Roman" w:hAnsi="Consolas" w:cs="Consolas"/>
          <w:color w:val="666659"/>
          <w:sz w:val="26"/>
          <w:szCs w:val="26"/>
        </w:rPr>
      </w:pPr>
      <w:ins w:id="237" w:author="Unknown">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".modal"</w:t>
        </w:r>
        <w:r w:rsidRPr="00CE0CB9">
          <w:rPr>
            <w:rFonts w:ascii="Consolas" w:eastAsia="Times New Roman" w:hAnsi="Consolas" w:cs="Consolas"/>
            <w:color w:val="FFFFFF"/>
            <w:sz w:val="26"/>
          </w:rPr>
          <w:t>).modal(</w:t>
        </w:r>
        <w:r w:rsidRPr="00CE0CB9">
          <w:rPr>
            <w:rFonts w:ascii="Consolas" w:eastAsia="Times New Roman" w:hAnsi="Consolas" w:cs="Consolas"/>
            <w:color w:val="FFA0A0"/>
            <w:sz w:val="26"/>
          </w:rPr>
          <w:t>'hide'</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38" w:author="Unknown"/>
          <w:rFonts w:ascii="Consolas" w:eastAsia="Times New Roman" w:hAnsi="Consolas" w:cs="Consolas"/>
          <w:color w:val="666659"/>
          <w:sz w:val="26"/>
          <w:szCs w:val="26"/>
        </w:rPr>
      </w:pPr>
      <w:ins w:id="239" w:author="Unknown">
        <w:r w:rsidRPr="00CE0CB9">
          <w:rPr>
            <w:rFonts w:ascii="Consolas" w:eastAsia="Times New Roman" w:hAnsi="Consolas" w:cs="Consolas"/>
            <w:color w:val="FFFFFF"/>
            <w:sz w:val="26"/>
          </w:rPr>
          <w:t xml:space="preserve">            toastr.success(</w:t>
        </w:r>
        <w:r w:rsidRPr="00CE0CB9">
          <w:rPr>
            <w:rFonts w:ascii="Consolas" w:eastAsia="Times New Roman" w:hAnsi="Consolas" w:cs="Consolas"/>
            <w:color w:val="FFA0A0"/>
            <w:sz w:val="26"/>
          </w:rPr>
          <w:t>'Item Created Successfully.'</w:t>
        </w:r>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'Success Alert'</w:t>
        </w:r>
        <w:r w:rsidRPr="00CE0CB9">
          <w:rPr>
            <w:rFonts w:ascii="Consolas" w:eastAsia="Times New Roman" w:hAnsi="Consolas" w:cs="Consolas"/>
            <w:color w:val="FFFFFF"/>
            <w:sz w:val="26"/>
          </w:rPr>
          <w:t xml:space="preserve">, {timeOut: </w:t>
        </w:r>
        <w:r w:rsidRPr="00CE0CB9">
          <w:rPr>
            <w:rFonts w:ascii="Consolas" w:eastAsia="Times New Roman" w:hAnsi="Consolas" w:cs="Consolas"/>
            <w:color w:val="CD5C5C"/>
            <w:sz w:val="26"/>
          </w:rPr>
          <w:t>5000</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40" w:author="Unknown"/>
          <w:rFonts w:ascii="Consolas" w:eastAsia="Times New Roman" w:hAnsi="Consolas" w:cs="Consolas"/>
          <w:color w:val="666659"/>
          <w:sz w:val="26"/>
          <w:szCs w:val="26"/>
        </w:rPr>
      </w:pPr>
      <w:ins w:id="241" w:author="Unknown">
        <w:r w:rsidRPr="00CE0CB9">
          <w:rPr>
            <w:rFonts w:ascii="Consolas" w:eastAsia="Times New Roman" w:hAnsi="Consolas" w:cs="Consolas"/>
            <w:color w:val="FFFFFF"/>
            <w:sz w:val="26"/>
          </w:rPr>
          <w:t xml:space="preserve">        });</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42" w:author="Unknown"/>
          <w:rFonts w:ascii="Consolas" w:eastAsia="Times New Roman" w:hAnsi="Consolas" w:cs="Consolas"/>
          <w:color w:val="666659"/>
          <w:sz w:val="26"/>
          <w:szCs w:val="26"/>
        </w:rPr>
      </w:pPr>
      <w:ins w:id="243"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else</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44" w:author="Unknown"/>
          <w:rFonts w:ascii="Consolas" w:eastAsia="Times New Roman" w:hAnsi="Consolas" w:cs="Consolas"/>
          <w:color w:val="666659"/>
          <w:sz w:val="26"/>
          <w:szCs w:val="26"/>
        </w:rPr>
      </w:pPr>
      <w:ins w:id="245" w:author="Unknown">
        <w:r w:rsidRPr="00CE0CB9">
          <w:rPr>
            <w:rFonts w:ascii="Consolas" w:eastAsia="Times New Roman" w:hAnsi="Consolas" w:cs="Consolas"/>
            <w:color w:val="FFFFFF"/>
            <w:sz w:val="26"/>
          </w:rPr>
          <w:t xml:space="preserve">        alert(</w:t>
        </w:r>
        <w:r w:rsidRPr="00CE0CB9">
          <w:rPr>
            <w:rFonts w:ascii="Consolas" w:eastAsia="Times New Roman" w:hAnsi="Consolas" w:cs="Consolas"/>
            <w:color w:val="FFA0A0"/>
            <w:sz w:val="26"/>
          </w:rPr>
          <w:t>'You are missing title or description.'</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46" w:author="Unknown"/>
          <w:rFonts w:ascii="Consolas" w:eastAsia="Times New Roman" w:hAnsi="Consolas" w:cs="Consolas"/>
          <w:color w:val="666659"/>
          <w:sz w:val="26"/>
          <w:szCs w:val="26"/>
        </w:rPr>
      </w:pPr>
      <w:ins w:id="247" w:author="Unknown">
        <w:r w:rsidRPr="00CE0CB9">
          <w:rPr>
            <w:rFonts w:ascii="Consolas" w:eastAsia="Times New Roman" w:hAnsi="Consolas" w:cs="Consolas"/>
            <w:color w:val="FFFFFF"/>
            <w:sz w:val="26"/>
          </w:rPr>
          <w:t xml:space="preserve">    }</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48"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49" w:author="Unknown"/>
          <w:rFonts w:ascii="Consolas" w:eastAsia="Times New Roman" w:hAnsi="Consolas" w:cs="Consolas"/>
          <w:color w:val="666659"/>
          <w:sz w:val="26"/>
          <w:szCs w:val="26"/>
        </w:rPr>
      </w:pPr>
      <w:ins w:id="250" w:author="Unknown">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51"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52" w:author="Unknown"/>
          <w:rFonts w:ascii="Consolas" w:eastAsia="Times New Roman" w:hAnsi="Consolas" w:cs="Consolas"/>
          <w:color w:val="666659"/>
          <w:sz w:val="26"/>
          <w:szCs w:val="26"/>
        </w:rPr>
      </w:pPr>
      <w:ins w:id="253" w:author="Unknown">
        <w:r w:rsidRPr="00CE0CB9">
          <w:rPr>
            <w:rFonts w:ascii="Consolas" w:eastAsia="Times New Roman" w:hAnsi="Consolas" w:cs="Consolas"/>
            <w:color w:val="87CEEB"/>
            <w:sz w:val="26"/>
          </w:rPr>
          <w:t>/* Remove Item */</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54" w:author="Unknown"/>
          <w:rFonts w:ascii="Consolas" w:eastAsia="Times New Roman" w:hAnsi="Consolas" w:cs="Consolas"/>
          <w:color w:val="666659"/>
          <w:sz w:val="26"/>
          <w:szCs w:val="26"/>
        </w:rPr>
      </w:pPr>
      <w:ins w:id="255" w:author="Unknown">
        <w:r w:rsidRPr="00CE0CB9">
          <w:rPr>
            <w:rFonts w:ascii="Consolas" w:eastAsia="Times New Roman" w:hAnsi="Consolas" w:cs="Consolas"/>
            <w:color w:val="FFFFFF"/>
            <w:sz w:val="26"/>
          </w:rPr>
          <w:t>$(</w:t>
        </w:r>
        <w:r w:rsidRPr="00CE0CB9">
          <w:rPr>
            <w:rFonts w:ascii="Consolas" w:eastAsia="Times New Roman" w:hAnsi="Consolas" w:cs="Consolas"/>
            <w:color w:val="FFA0A0"/>
            <w:sz w:val="26"/>
          </w:rPr>
          <w:t>"body"</w:t>
        </w:r>
        <w:r w:rsidRPr="00CE0CB9">
          <w:rPr>
            <w:rFonts w:ascii="Consolas" w:eastAsia="Times New Roman" w:hAnsi="Consolas" w:cs="Consolas"/>
            <w:color w:val="FFFFFF"/>
            <w:sz w:val="26"/>
          </w:rPr>
          <w:t>).on(</w:t>
        </w:r>
        <w:r w:rsidRPr="00CE0CB9">
          <w:rPr>
            <w:rFonts w:ascii="Consolas" w:eastAsia="Times New Roman" w:hAnsi="Consolas" w:cs="Consolas"/>
            <w:color w:val="FFA0A0"/>
            <w:sz w:val="26"/>
          </w:rPr>
          <w:t>"click"</w:t>
        </w:r>
        <w:r w:rsidRPr="00CE0CB9">
          <w:rPr>
            <w:rFonts w:ascii="Consolas" w:eastAsia="Times New Roman" w:hAnsi="Consolas" w:cs="Consolas"/>
            <w:color w:val="FFFFFF"/>
            <w:sz w:val="26"/>
          </w:rPr>
          <w:t>,</w:t>
        </w:r>
        <w:r w:rsidRPr="00CE0CB9">
          <w:rPr>
            <w:rFonts w:ascii="Consolas" w:eastAsia="Times New Roman" w:hAnsi="Consolas" w:cs="Consolas"/>
            <w:color w:val="FFA0A0"/>
            <w:sz w:val="26"/>
          </w:rPr>
          <w:t>".remove-item"</w:t>
        </w:r>
        <w:r w:rsidRPr="00CE0CB9">
          <w:rPr>
            <w:rFonts w:ascii="Consolas" w:eastAsia="Times New Roman" w:hAnsi="Consolas" w:cs="Consolas"/>
            <w:color w:val="FFFFFF"/>
            <w:sz w:val="26"/>
          </w:rPr>
          <w:t>,</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56" w:author="Unknown"/>
          <w:rFonts w:ascii="Consolas" w:eastAsia="Times New Roman" w:hAnsi="Consolas" w:cs="Consolas"/>
          <w:color w:val="666659"/>
          <w:sz w:val="26"/>
          <w:szCs w:val="26"/>
        </w:rPr>
      </w:pPr>
      <w:ins w:id="257"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id = $(</w:t>
        </w:r>
        <w:r w:rsidRPr="00CE0CB9">
          <w:rPr>
            <w:rFonts w:ascii="Consolas" w:eastAsia="Times New Roman" w:hAnsi="Consolas" w:cs="Consolas"/>
            <w:b/>
            <w:bCs/>
            <w:color w:val="F0E68C"/>
            <w:sz w:val="26"/>
          </w:rPr>
          <w:t>this</w:t>
        </w:r>
        <w:r w:rsidRPr="00CE0CB9">
          <w:rPr>
            <w:rFonts w:ascii="Consolas" w:eastAsia="Times New Roman" w:hAnsi="Consolas" w:cs="Consolas"/>
            <w:color w:val="FFFFFF"/>
            <w:sz w:val="26"/>
          </w:rPr>
          <w:t>).parent(</w:t>
        </w:r>
        <w:r w:rsidRPr="00CE0CB9">
          <w:rPr>
            <w:rFonts w:ascii="Consolas" w:eastAsia="Times New Roman" w:hAnsi="Consolas" w:cs="Consolas"/>
            <w:color w:val="FFA0A0"/>
            <w:sz w:val="26"/>
          </w:rPr>
          <w:t>"td"</w:t>
        </w:r>
        <w:r w:rsidRPr="00CE0CB9">
          <w:rPr>
            <w:rFonts w:ascii="Consolas" w:eastAsia="Times New Roman" w:hAnsi="Consolas" w:cs="Consolas"/>
            <w:color w:val="FFFFFF"/>
            <w:sz w:val="26"/>
          </w:rPr>
          <w:t>).data(</w:t>
        </w:r>
        <w:r w:rsidRPr="00CE0CB9">
          <w:rPr>
            <w:rFonts w:ascii="Consolas" w:eastAsia="Times New Roman" w:hAnsi="Consolas" w:cs="Consolas"/>
            <w:color w:val="FFA0A0"/>
            <w:sz w:val="26"/>
          </w:rPr>
          <w:t>'id'</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58" w:author="Unknown"/>
          <w:rFonts w:ascii="Consolas" w:eastAsia="Times New Roman" w:hAnsi="Consolas" w:cs="Consolas"/>
          <w:color w:val="666659"/>
          <w:sz w:val="26"/>
          <w:szCs w:val="26"/>
        </w:rPr>
      </w:pPr>
      <w:ins w:id="259"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c_obj = $(</w:t>
        </w:r>
        <w:r w:rsidRPr="00CE0CB9">
          <w:rPr>
            <w:rFonts w:ascii="Consolas" w:eastAsia="Times New Roman" w:hAnsi="Consolas" w:cs="Consolas"/>
            <w:b/>
            <w:bCs/>
            <w:color w:val="F0E68C"/>
            <w:sz w:val="26"/>
          </w:rPr>
          <w:t>this</w:t>
        </w:r>
        <w:r w:rsidRPr="00CE0CB9">
          <w:rPr>
            <w:rFonts w:ascii="Consolas" w:eastAsia="Times New Roman" w:hAnsi="Consolas" w:cs="Consolas"/>
            <w:color w:val="FFFFFF"/>
            <w:sz w:val="26"/>
          </w:rPr>
          <w:t>).parents(</w:t>
        </w:r>
        <w:r w:rsidRPr="00CE0CB9">
          <w:rPr>
            <w:rFonts w:ascii="Consolas" w:eastAsia="Times New Roman" w:hAnsi="Consolas" w:cs="Consolas"/>
            <w:color w:val="FFA0A0"/>
            <w:sz w:val="26"/>
          </w:rPr>
          <w:t>"tr"</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60"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61" w:author="Unknown"/>
          <w:rFonts w:ascii="Consolas" w:eastAsia="Times New Roman" w:hAnsi="Consolas" w:cs="Consolas"/>
          <w:color w:val="666659"/>
          <w:sz w:val="26"/>
          <w:szCs w:val="26"/>
        </w:rPr>
      </w:pPr>
      <w:ins w:id="262" w:author="Unknown">
        <w:r w:rsidRPr="00CE0CB9">
          <w:rPr>
            <w:rFonts w:ascii="Consolas" w:eastAsia="Times New Roman" w:hAnsi="Consolas" w:cs="Consolas"/>
            <w:color w:val="FFFFFF"/>
            <w:sz w:val="26"/>
          </w:rPr>
          <w:t xml:space="preserve">    $.ajax({</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63" w:author="Unknown"/>
          <w:rFonts w:ascii="Consolas" w:eastAsia="Times New Roman" w:hAnsi="Consolas" w:cs="Consolas"/>
          <w:color w:val="666659"/>
          <w:sz w:val="26"/>
          <w:szCs w:val="26"/>
        </w:rPr>
      </w:pPr>
      <w:ins w:id="264" w:author="Unknown">
        <w:r w:rsidRPr="00CE0CB9">
          <w:rPr>
            <w:rFonts w:ascii="Consolas" w:eastAsia="Times New Roman" w:hAnsi="Consolas" w:cs="Consolas"/>
            <w:color w:val="FFFFFF"/>
            <w:sz w:val="26"/>
          </w:rPr>
          <w:t xml:space="preserve">        dataType: </w:t>
        </w:r>
        <w:r w:rsidRPr="00CE0CB9">
          <w:rPr>
            <w:rFonts w:ascii="Consolas" w:eastAsia="Times New Roman" w:hAnsi="Consolas" w:cs="Consolas"/>
            <w:color w:val="FFA0A0"/>
            <w:sz w:val="26"/>
          </w:rPr>
          <w:t>'json'</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65" w:author="Unknown"/>
          <w:rFonts w:ascii="Consolas" w:eastAsia="Times New Roman" w:hAnsi="Consolas" w:cs="Consolas"/>
          <w:color w:val="666659"/>
          <w:sz w:val="26"/>
          <w:szCs w:val="26"/>
        </w:rPr>
      </w:pPr>
      <w:ins w:id="266" w:author="Unknown">
        <w:r w:rsidRPr="00CE0CB9">
          <w:rPr>
            <w:rFonts w:ascii="Consolas" w:eastAsia="Times New Roman" w:hAnsi="Consolas" w:cs="Consolas"/>
            <w:color w:val="FFFFFF"/>
            <w:sz w:val="26"/>
          </w:rPr>
          <w:t xml:space="preserve">        type:</w:t>
        </w:r>
        <w:r w:rsidRPr="00CE0CB9">
          <w:rPr>
            <w:rFonts w:ascii="Consolas" w:eastAsia="Times New Roman" w:hAnsi="Consolas" w:cs="Consolas"/>
            <w:color w:val="FFA0A0"/>
            <w:sz w:val="26"/>
          </w:rPr>
          <w:t>'POST'</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67" w:author="Unknown"/>
          <w:rFonts w:ascii="Consolas" w:eastAsia="Times New Roman" w:hAnsi="Consolas" w:cs="Consolas"/>
          <w:color w:val="666659"/>
          <w:sz w:val="26"/>
          <w:szCs w:val="26"/>
        </w:rPr>
      </w:pPr>
      <w:ins w:id="268" w:author="Unknown">
        <w:r w:rsidRPr="00CE0CB9">
          <w:rPr>
            <w:rFonts w:ascii="Consolas" w:eastAsia="Times New Roman" w:hAnsi="Consolas" w:cs="Consolas"/>
            <w:color w:val="FFFFFF"/>
            <w:sz w:val="26"/>
          </w:rPr>
          <w:t xml:space="preserve">        url: url + </w:t>
        </w:r>
        <w:r w:rsidRPr="00CE0CB9">
          <w:rPr>
            <w:rFonts w:ascii="Consolas" w:eastAsia="Times New Roman" w:hAnsi="Consolas" w:cs="Consolas"/>
            <w:color w:val="FFA0A0"/>
            <w:sz w:val="26"/>
          </w:rPr>
          <w:t>'api/delete.php'</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69" w:author="Unknown"/>
          <w:rFonts w:ascii="Consolas" w:eastAsia="Times New Roman" w:hAnsi="Consolas" w:cs="Consolas"/>
          <w:color w:val="666659"/>
          <w:sz w:val="26"/>
          <w:szCs w:val="26"/>
        </w:rPr>
      </w:pPr>
      <w:ins w:id="270" w:author="Unknown">
        <w:r w:rsidRPr="00CE0CB9">
          <w:rPr>
            <w:rFonts w:ascii="Consolas" w:eastAsia="Times New Roman" w:hAnsi="Consolas" w:cs="Consolas"/>
            <w:color w:val="FFFFFF"/>
            <w:sz w:val="26"/>
          </w:rPr>
          <w:t xml:space="preserve">        data:{id:id}</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71" w:author="Unknown"/>
          <w:rFonts w:ascii="Consolas" w:eastAsia="Times New Roman" w:hAnsi="Consolas" w:cs="Consolas"/>
          <w:color w:val="666659"/>
          <w:sz w:val="26"/>
          <w:szCs w:val="26"/>
        </w:rPr>
      </w:pPr>
      <w:ins w:id="272" w:author="Unknown">
        <w:r w:rsidRPr="00CE0CB9">
          <w:rPr>
            <w:rFonts w:ascii="Consolas" w:eastAsia="Times New Roman" w:hAnsi="Consolas" w:cs="Consolas"/>
            <w:color w:val="FFFFFF"/>
            <w:sz w:val="26"/>
          </w:rPr>
          <w:lastRenderedPageBreak/>
          <w:t xml:space="preserve">    }).done(</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(data){</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73" w:author="Unknown"/>
          <w:rFonts w:ascii="Consolas" w:eastAsia="Times New Roman" w:hAnsi="Consolas" w:cs="Consolas"/>
          <w:color w:val="666659"/>
          <w:sz w:val="26"/>
          <w:szCs w:val="26"/>
        </w:rPr>
      </w:pPr>
      <w:ins w:id="274" w:author="Unknown">
        <w:r w:rsidRPr="00CE0CB9">
          <w:rPr>
            <w:rFonts w:ascii="Consolas" w:eastAsia="Times New Roman" w:hAnsi="Consolas" w:cs="Consolas"/>
            <w:color w:val="FFFFFF"/>
            <w:sz w:val="26"/>
          </w:rPr>
          <w:t xml:space="preserve">        c_obj.remove();</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75" w:author="Unknown"/>
          <w:rFonts w:ascii="Consolas" w:eastAsia="Times New Roman" w:hAnsi="Consolas" w:cs="Consolas"/>
          <w:color w:val="666659"/>
          <w:sz w:val="26"/>
          <w:szCs w:val="26"/>
        </w:rPr>
      </w:pPr>
      <w:ins w:id="276" w:author="Unknown">
        <w:r w:rsidRPr="00CE0CB9">
          <w:rPr>
            <w:rFonts w:ascii="Consolas" w:eastAsia="Times New Roman" w:hAnsi="Consolas" w:cs="Consolas"/>
            <w:color w:val="FFFFFF"/>
            <w:sz w:val="26"/>
          </w:rPr>
          <w:t xml:space="preserve">        toastr.success(</w:t>
        </w:r>
        <w:r w:rsidRPr="00CE0CB9">
          <w:rPr>
            <w:rFonts w:ascii="Consolas" w:eastAsia="Times New Roman" w:hAnsi="Consolas" w:cs="Consolas"/>
            <w:color w:val="FFA0A0"/>
            <w:sz w:val="26"/>
          </w:rPr>
          <w:t>'Item Deleted Successfully.'</w:t>
        </w:r>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'Success Alert'</w:t>
        </w:r>
        <w:r w:rsidRPr="00CE0CB9">
          <w:rPr>
            <w:rFonts w:ascii="Consolas" w:eastAsia="Times New Roman" w:hAnsi="Consolas" w:cs="Consolas"/>
            <w:color w:val="FFFFFF"/>
            <w:sz w:val="26"/>
          </w:rPr>
          <w:t xml:space="preserve">, {timeOut: </w:t>
        </w:r>
        <w:r w:rsidRPr="00CE0CB9">
          <w:rPr>
            <w:rFonts w:ascii="Consolas" w:eastAsia="Times New Roman" w:hAnsi="Consolas" w:cs="Consolas"/>
            <w:color w:val="CD5C5C"/>
            <w:sz w:val="26"/>
          </w:rPr>
          <w:t>5000</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77" w:author="Unknown"/>
          <w:rFonts w:ascii="Consolas" w:eastAsia="Times New Roman" w:hAnsi="Consolas" w:cs="Consolas"/>
          <w:color w:val="666659"/>
          <w:sz w:val="26"/>
          <w:szCs w:val="26"/>
        </w:rPr>
      </w:pPr>
      <w:ins w:id="278" w:author="Unknown">
        <w:r w:rsidRPr="00CE0CB9">
          <w:rPr>
            <w:rFonts w:ascii="Consolas" w:eastAsia="Times New Roman" w:hAnsi="Consolas" w:cs="Consolas"/>
            <w:color w:val="FFFFFF"/>
            <w:sz w:val="26"/>
          </w:rPr>
          <w:t xml:space="preserve">        getPageData();</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79" w:author="Unknown"/>
          <w:rFonts w:ascii="Consolas" w:eastAsia="Times New Roman" w:hAnsi="Consolas" w:cs="Consolas"/>
          <w:color w:val="666659"/>
          <w:sz w:val="26"/>
          <w:szCs w:val="26"/>
        </w:rPr>
      </w:pPr>
      <w:ins w:id="280" w:author="Unknown">
        <w:r w:rsidRPr="00CE0CB9">
          <w:rPr>
            <w:rFonts w:ascii="Consolas" w:eastAsia="Times New Roman" w:hAnsi="Consolas" w:cs="Consolas"/>
            <w:color w:val="FFFFFF"/>
            <w:sz w:val="26"/>
          </w:rPr>
          <w:t xml:space="preserve">    });</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81"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82" w:author="Unknown"/>
          <w:rFonts w:ascii="Consolas" w:eastAsia="Times New Roman" w:hAnsi="Consolas" w:cs="Consolas"/>
          <w:color w:val="666659"/>
          <w:sz w:val="26"/>
          <w:szCs w:val="26"/>
        </w:rPr>
      </w:pPr>
      <w:ins w:id="283" w:author="Unknown">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84"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85" w:author="Unknown"/>
          <w:rFonts w:ascii="Consolas" w:eastAsia="Times New Roman" w:hAnsi="Consolas" w:cs="Consolas"/>
          <w:color w:val="666659"/>
          <w:sz w:val="26"/>
          <w:szCs w:val="26"/>
        </w:rPr>
      </w:pPr>
      <w:ins w:id="286" w:author="Unknown">
        <w:r w:rsidRPr="00CE0CB9">
          <w:rPr>
            <w:rFonts w:ascii="Consolas" w:eastAsia="Times New Roman" w:hAnsi="Consolas" w:cs="Consolas"/>
            <w:color w:val="87CEEB"/>
            <w:sz w:val="26"/>
          </w:rPr>
          <w:t>/* Edit Item */</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87" w:author="Unknown"/>
          <w:rFonts w:ascii="Consolas" w:eastAsia="Times New Roman" w:hAnsi="Consolas" w:cs="Consolas"/>
          <w:color w:val="666659"/>
          <w:sz w:val="26"/>
          <w:szCs w:val="26"/>
        </w:rPr>
      </w:pPr>
      <w:ins w:id="288" w:author="Unknown">
        <w:r w:rsidRPr="00CE0CB9">
          <w:rPr>
            <w:rFonts w:ascii="Consolas" w:eastAsia="Times New Roman" w:hAnsi="Consolas" w:cs="Consolas"/>
            <w:color w:val="FFFFFF"/>
            <w:sz w:val="26"/>
          </w:rPr>
          <w:t>$(</w:t>
        </w:r>
        <w:r w:rsidRPr="00CE0CB9">
          <w:rPr>
            <w:rFonts w:ascii="Consolas" w:eastAsia="Times New Roman" w:hAnsi="Consolas" w:cs="Consolas"/>
            <w:color w:val="FFA0A0"/>
            <w:sz w:val="26"/>
          </w:rPr>
          <w:t>"body"</w:t>
        </w:r>
        <w:r w:rsidRPr="00CE0CB9">
          <w:rPr>
            <w:rFonts w:ascii="Consolas" w:eastAsia="Times New Roman" w:hAnsi="Consolas" w:cs="Consolas"/>
            <w:color w:val="FFFFFF"/>
            <w:sz w:val="26"/>
          </w:rPr>
          <w:t>).on(</w:t>
        </w:r>
        <w:r w:rsidRPr="00CE0CB9">
          <w:rPr>
            <w:rFonts w:ascii="Consolas" w:eastAsia="Times New Roman" w:hAnsi="Consolas" w:cs="Consolas"/>
            <w:color w:val="FFA0A0"/>
            <w:sz w:val="26"/>
          </w:rPr>
          <w:t>"click"</w:t>
        </w:r>
        <w:r w:rsidRPr="00CE0CB9">
          <w:rPr>
            <w:rFonts w:ascii="Consolas" w:eastAsia="Times New Roman" w:hAnsi="Consolas" w:cs="Consolas"/>
            <w:color w:val="FFFFFF"/>
            <w:sz w:val="26"/>
          </w:rPr>
          <w:t>,</w:t>
        </w:r>
        <w:r w:rsidRPr="00CE0CB9">
          <w:rPr>
            <w:rFonts w:ascii="Consolas" w:eastAsia="Times New Roman" w:hAnsi="Consolas" w:cs="Consolas"/>
            <w:color w:val="FFA0A0"/>
            <w:sz w:val="26"/>
          </w:rPr>
          <w:t>".edit-item"</w:t>
        </w:r>
        <w:r w:rsidRPr="00CE0CB9">
          <w:rPr>
            <w:rFonts w:ascii="Consolas" w:eastAsia="Times New Roman" w:hAnsi="Consolas" w:cs="Consolas"/>
            <w:color w:val="FFFFFF"/>
            <w:sz w:val="26"/>
          </w:rPr>
          <w:t>,</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89"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90" w:author="Unknown"/>
          <w:rFonts w:ascii="Consolas" w:eastAsia="Times New Roman" w:hAnsi="Consolas" w:cs="Consolas"/>
          <w:color w:val="666659"/>
          <w:sz w:val="26"/>
          <w:szCs w:val="26"/>
        </w:rPr>
      </w:pPr>
      <w:ins w:id="291"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id = $(</w:t>
        </w:r>
        <w:r w:rsidRPr="00CE0CB9">
          <w:rPr>
            <w:rFonts w:ascii="Consolas" w:eastAsia="Times New Roman" w:hAnsi="Consolas" w:cs="Consolas"/>
            <w:b/>
            <w:bCs/>
            <w:color w:val="F0E68C"/>
            <w:sz w:val="26"/>
          </w:rPr>
          <w:t>this</w:t>
        </w:r>
        <w:r w:rsidRPr="00CE0CB9">
          <w:rPr>
            <w:rFonts w:ascii="Consolas" w:eastAsia="Times New Roman" w:hAnsi="Consolas" w:cs="Consolas"/>
            <w:color w:val="FFFFFF"/>
            <w:sz w:val="26"/>
          </w:rPr>
          <w:t>).parent(</w:t>
        </w:r>
        <w:r w:rsidRPr="00CE0CB9">
          <w:rPr>
            <w:rFonts w:ascii="Consolas" w:eastAsia="Times New Roman" w:hAnsi="Consolas" w:cs="Consolas"/>
            <w:color w:val="FFA0A0"/>
            <w:sz w:val="26"/>
          </w:rPr>
          <w:t>"td"</w:t>
        </w:r>
        <w:r w:rsidRPr="00CE0CB9">
          <w:rPr>
            <w:rFonts w:ascii="Consolas" w:eastAsia="Times New Roman" w:hAnsi="Consolas" w:cs="Consolas"/>
            <w:color w:val="FFFFFF"/>
            <w:sz w:val="26"/>
          </w:rPr>
          <w:t>).data(</w:t>
        </w:r>
        <w:r w:rsidRPr="00CE0CB9">
          <w:rPr>
            <w:rFonts w:ascii="Consolas" w:eastAsia="Times New Roman" w:hAnsi="Consolas" w:cs="Consolas"/>
            <w:color w:val="FFA0A0"/>
            <w:sz w:val="26"/>
          </w:rPr>
          <w:t>'id'</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92" w:author="Unknown"/>
          <w:rFonts w:ascii="Consolas" w:eastAsia="Times New Roman" w:hAnsi="Consolas" w:cs="Consolas"/>
          <w:color w:val="666659"/>
          <w:sz w:val="26"/>
          <w:szCs w:val="26"/>
        </w:rPr>
      </w:pPr>
      <w:ins w:id="293"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title = $(</w:t>
        </w:r>
        <w:r w:rsidRPr="00CE0CB9">
          <w:rPr>
            <w:rFonts w:ascii="Consolas" w:eastAsia="Times New Roman" w:hAnsi="Consolas" w:cs="Consolas"/>
            <w:b/>
            <w:bCs/>
            <w:color w:val="F0E68C"/>
            <w:sz w:val="26"/>
          </w:rPr>
          <w:t>this</w:t>
        </w:r>
        <w:r w:rsidRPr="00CE0CB9">
          <w:rPr>
            <w:rFonts w:ascii="Consolas" w:eastAsia="Times New Roman" w:hAnsi="Consolas" w:cs="Consolas"/>
            <w:color w:val="FFFFFF"/>
            <w:sz w:val="26"/>
          </w:rPr>
          <w:t>).parent(</w:t>
        </w:r>
        <w:r w:rsidRPr="00CE0CB9">
          <w:rPr>
            <w:rFonts w:ascii="Consolas" w:eastAsia="Times New Roman" w:hAnsi="Consolas" w:cs="Consolas"/>
            <w:color w:val="FFA0A0"/>
            <w:sz w:val="26"/>
          </w:rPr>
          <w:t>"td"</w:t>
        </w:r>
        <w:r w:rsidRPr="00CE0CB9">
          <w:rPr>
            <w:rFonts w:ascii="Consolas" w:eastAsia="Times New Roman" w:hAnsi="Consolas" w:cs="Consolas"/>
            <w:color w:val="FFFFFF"/>
            <w:sz w:val="26"/>
          </w:rPr>
          <w:t>).prev(</w:t>
        </w:r>
        <w:r w:rsidRPr="00CE0CB9">
          <w:rPr>
            <w:rFonts w:ascii="Consolas" w:eastAsia="Times New Roman" w:hAnsi="Consolas" w:cs="Consolas"/>
            <w:color w:val="FFA0A0"/>
            <w:sz w:val="26"/>
          </w:rPr>
          <w:t>"td"</w:t>
        </w:r>
        <w:r w:rsidRPr="00CE0CB9">
          <w:rPr>
            <w:rFonts w:ascii="Consolas" w:eastAsia="Times New Roman" w:hAnsi="Consolas" w:cs="Consolas"/>
            <w:color w:val="FFFFFF"/>
            <w:sz w:val="26"/>
          </w:rPr>
          <w:t>).prev(</w:t>
        </w:r>
        <w:r w:rsidRPr="00CE0CB9">
          <w:rPr>
            <w:rFonts w:ascii="Consolas" w:eastAsia="Times New Roman" w:hAnsi="Consolas" w:cs="Consolas"/>
            <w:color w:val="FFA0A0"/>
            <w:sz w:val="26"/>
          </w:rPr>
          <w:t>"td"</w:t>
        </w:r>
        <w:r w:rsidRPr="00CE0CB9">
          <w:rPr>
            <w:rFonts w:ascii="Consolas" w:eastAsia="Times New Roman" w:hAnsi="Consolas" w:cs="Consolas"/>
            <w:color w:val="FFFFFF"/>
            <w:sz w:val="26"/>
          </w:rPr>
          <w:t>).text();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94" w:author="Unknown"/>
          <w:rFonts w:ascii="Consolas" w:eastAsia="Times New Roman" w:hAnsi="Consolas" w:cs="Consolas"/>
          <w:color w:val="666659"/>
          <w:sz w:val="26"/>
          <w:szCs w:val="26"/>
        </w:rPr>
      </w:pPr>
      <w:ins w:id="295"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description = $(</w:t>
        </w:r>
        <w:r w:rsidRPr="00CE0CB9">
          <w:rPr>
            <w:rFonts w:ascii="Consolas" w:eastAsia="Times New Roman" w:hAnsi="Consolas" w:cs="Consolas"/>
            <w:b/>
            <w:bCs/>
            <w:color w:val="F0E68C"/>
            <w:sz w:val="26"/>
          </w:rPr>
          <w:t>this</w:t>
        </w:r>
        <w:r w:rsidRPr="00CE0CB9">
          <w:rPr>
            <w:rFonts w:ascii="Consolas" w:eastAsia="Times New Roman" w:hAnsi="Consolas" w:cs="Consolas"/>
            <w:color w:val="FFFFFF"/>
            <w:sz w:val="26"/>
          </w:rPr>
          <w:t>).parent(</w:t>
        </w:r>
        <w:r w:rsidRPr="00CE0CB9">
          <w:rPr>
            <w:rFonts w:ascii="Consolas" w:eastAsia="Times New Roman" w:hAnsi="Consolas" w:cs="Consolas"/>
            <w:color w:val="FFA0A0"/>
            <w:sz w:val="26"/>
          </w:rPr>
          <w:t>"td"</w:t>
        </w:r>
        <w:r w:rsidRPr="00CE0CB9">
          <w:rPr>
            <w:rFonts w:ascii="Consolas" w:eastAsia="Times New Roman" w:hAnsi="Consolas" w:cs="Consolas"/>
            <w:color w:val="FFFFFF"/>
            <w:sz w:val="26"/>
          </w:rPr>
          <w:t>).prev(</w:t>
        </w:r>
        <w:r w:rsidRPr="00CE0CB9">
          <w:rPr>
            <w:rFonts w:ascii="Consolas" w:eastAsia="Times New Roman" w:hAnsi="Consolas" w:cs="Consolas"/>
            <w:color w:val="FFA0A0"/>
            <w:sz w:val="26"/>
          </w:rPr>
          <w:t>"td"</w:t>
        </w:r>
        <w:r w:rsidRPr="00CE0CB9">
          <w:rPr>
            <w:rFonts w:ascii="Consolas" w:eastAsia="Times New Roman" w:hAnsi="Consolas" w:cs="Consolas"/>
            <w:color w:val="FFFFFF"/>
            <w:sz w:val="26"/>
          </w:rPr>
          <w:t>).text();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96"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97" w:author="Unknown"/>
          <w:rFonts w:ascii="Consolas" w:eastAsia="Times New Roman" w:hAnsi="Consolas" w:cs="Consolas"/>
          <w:color w:val="666659"/>
          <w:sz w:val="26"/>
          <w:szCs w:val="26"/>
        </w:rPr>
      </w:pPr>
      <w:ins w:id="298" w:author="Unknown">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"#edit-item"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"input[name='title']"</w:t>
        </w:r>
        <w:r w:rsidRPr="00CE0CB9">
          <w:rPr>
            <w:rFonts w:ascii="Consolas" w:eastAsia="Times New Roman" w:hAnsi="Consolas" w:cs="Consolas"/>
            <w:color w:val="FFFFFF"/>
            <w:sz w:val="26"/>
          </w:rPr>
          <w:t>).val(title);</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299" w:author="Unknown"/>
          <w:rFonts w:ascii="Consolas" w:eastAsia="Times New Roman" w:hAnsi="Consolas" w:cs="Consolas"/>
          <w:color w:val="666659"/>
          <w:sz w:val="26"/>
          <w:szCs w:val="26"/>
        </w:rPr>
      </w:pPr>
      <w:ins w:id="300" w:author="Unknown">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"#edit-item"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"textarea[name='description']"</w:t>
        </w:r>
        <w:r w:rsidRPr="00CE0CB9">
          <w:rPr>
            <w:rFonts w:ascii="Consolas" w:eastAsia="Times New Roman" w:hAnsi="Consolas" w:cs="Consolas"/>
            <w:color w:val="FFFFFF"/>
            <w:sz w:val="26"/>
          </w:rPr>
          <w:t>).val(description);</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01" w:author="Unknown"/>
          <w:rFonts w:ascii="Consolas" w:eastAsia="Times New Roman" w:hAnsi="Consolas" w:cs="Consolas"/>
          <w:color w:val="666659"/>
          <w:sz w:val="26"/>
          <w:szCs w:val="26"/>
        </w:rPr>
      </w:pPr>
      <w:ins w:id="302" w:author="Unknown">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"#edit-item"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".edit-id"</w:t>
        </w:r>
        <w:r w:rsidRPr="00CE0CB9">
          <w:rPr>
            <w:rFonts w:ascii="Consolas" w:eastAsia="Times New Roman" w:hAnsi="Consolas" w:cs="Consolas"/>
            <w:color w:val="FFFFFF"/>
            <w:sz w:val="26"/>
          </w:rPr>
          <w:t>).val(id);</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03"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04" w:author="Unknown"/>
          <w:rFonts w:ascii="Consolas" w:eastAsia="Times New Roman" w:hAnsi="Consolas" w:cs="Consolas"/>
          <w:color w:val="666659"/>
          <w:sz w:val="26"/>
          <w:szCs w:val="26"/>
        </w:rPr>
      </w:pPr>
      <w:ins w:id="305" w:author="Unknown">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06"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07" w:author="Unknown"/>
          <w:rFonts w:ascii="Consolas" w:eastAsia="Times New Roman" w:hAnsi="Consolas" w:cs="Consolas"/>
          <w:color w:val="666659"/>
          <w:sz w:val="26"/>
          <w:szCs w:val="26"/>
        </w:rPr>
      </w:pPr>
      <w:ins w:id="308" w:author="Unknown">
        <w:r w:rsidRPr="00CE0CB9">
          <w:rPr>
            <w:rFonts w:ascii="Consolas" w:eastAsia="Times New Roman" w:hAnsi="Consolas" w:cs="Consolas"/>
            <w:color w:val="87CEEB"/>
            <w:sz w:val="26"/>
          </w:rPr>
          <w:t>/* Updated new Item */</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09" w:author="Unknown"/>
          <w:rFonts w:ascii="Consolas" w:eastAsia="Times New Roman" w:hAnsi="Consolas" w:cs="Consolas"/>
          <w:color w:val="666659"/>
          <w:sz w:val="26"/>
          <w:szCs w:val="26"/>
        </w:rPr>
      </w:pPr>
      <w:ins w:id="310" w:author="Unknown">
        <w:r w:rsidRPr="00CE0CB9">
          <w:rPr>
            <w:rFonts w:ascii="Consolas" w:eastAsia="Times New Roman" w:hAnsi="Consolas" w:cs="Consolas"/>
            <w:color w:val="FFFFFF"/>
            <w:sz w:val="26"/>
          </w:rPr>
          <w:t>$(</w:t>
        </w:r>
        <w:r w:rsidRPr="00CE0CB9">
          <w:rPr>
            <w:rFonts w:ascii="Consolas" w:eastAsia="Times New Roman" w:hAnsi="Consolas" w:cs="Consolas"/>
            <w:color w:val="FFA0A0"/>
            <w:sz w:val="26"/>
          </w:rPr>
          <w:t>".crud-submit-edit"</w:t>
        </w:r>
        <w:r w:rsidRPr="00CE0CB9">
          <w:rPr>
            <w:rFonts w:ascii="Consolas" w:eastAsia="Times New Roman" w:hAnsi="Consolas" w:cs="Consolas"/>
            <w:color w:val="FFFFFF"/>
            <w:sz w:val="26"/>
          </w:rPr>
          <w:t>).click(</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(e){</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11"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12" w:author="Unknown"/>
          <w:rFonts w:ascii="Consolas" w:eastAsia="Times New Roman" w:hAnsi="Consolas" w:cs="Consolas"/>
          <w:color w:val="666659"/>
          <w:sz w:val="26"/>
          <w:szCs w:val="26"/>
        </w:rPr>
      </w:pPr>
      <w:ins w:id="313" w:author="Unknown">
        <w:r w:rsidRPr="00CE0CB9">
          <w:rPr>
            <w:rFonts w:ascii="Consolas" w:eastAsia="Times New Roman" w:hAnsi="Consolas" w:cs="Consolas"/>
            <w:color w:val="FFFFFF"/>
            <w:sz w:val="26"/>
          </w:rPr>
          <w:t xml:space="preserve">    e.preventDefault();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14" w:author="Unknown"/>
          <w:rFonts w:ascii="Consolas" w:eastAsia="Times New Roman" w:hAnsi="Consolas" w:cs="Consolas"/>
          <w:color w:val="666659"/>
          <w:sz w:val="26"/>
          <w:szCs w:val="26"/>
        </w:rPr>
      </w:pPr>
      <w:ins w:id="315"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form_action = $(</w:t>
        </w:r>
        <w:r w:rsidRPr="00CE0CB9">
          <w:rPr>
            <w:rFonts w:ascii="Consolas" w:eastAsia="Times New Roman" w:hAnsi="Consolas" w:cs="Consolas"/>
            <w:color w:val="FFA0A0"/>
            <w:sz w:val="26"/>
          </w:rPr>
          <w:t>"#edit-item"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"form"</w:t>
        </w:r>
        <w:r w:rsidRPr="00CE0CB9">
          <w:rPr>
            <w:rFonts w:ascii="Consolas" w:eastAsia="Times New Roman" w:hAnsi="Consolas" w:cs="Consolas"/>
            <w:color w:val="FFFFFF"/>
            <w:sz w:val="26"/>
          </w:rPr>
          <w:t>).attr(</w:t>
        </w:r>
        <w:r w:rsidRPr="00CE0CB9">
          <w:rPr>
            <w:rFonts w:ascii="Consolas" w:eastAsia="Times New Roman" w:hAnsi="Consolas" w:cs="Consolas"/>
            <w:color w:val="FFA0A0"/>
            <w:sz w:val="26"/>
          </w:rPr>
          <w:t>"action"</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16" w:author="Unknown"/>
          <w:rFonts w:ascii="Consolas" w:eastAsia="Times New Roman" w:hAnsi="Consolas" w:cs="Consolas"/>
          <w:color w:val="666659"/>
          <w:sz w:val="26"/>
          <w:szCs w:val="26"/>
        </w:rPr>
      </w:pPr>
      <w:ins w:id="317"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title = $(</w:t>
        </w:r>
        <w:r w:rsidRPr="00CE0CB9">
          <w:rPr>
            <w:rFonts w:ascii="Consolas" w:eastAsia="Times New Roman" w:hAnsi="Consolas" w:cs="Consolas"/>
            <w:color w:val="FFA0A0"/>
            <w:sz w:val="26"/>
          </w:rPr>
          <w:t>"#edit-item"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"input[name='title']"</w:t>
        </w:r>
        <w:r w:rsidRPr="00CE0CB9">
          <w:rPr>
            <w:rFonts w:ascii="Consolas" w:eastAsia="Times New Roman" w:hAnsi="Consolas" w:cs="Consolas"/>
            <w:color w:val="FFFFFF"/>
            <w:sz w:val="26"/>
          </w:rPr>
          <w:t>).val();</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18"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19" w:author="Unknown"/>
          <w:rFonts w:ascii="Consolas" w:eastAsia="Times New Roman" w:hAnsi="Consolas" w:cs="Consolas"/>
          <w:color w:val="666659"/>
          <w:sz w:val="26"/>
          <w:szCs w:val="26"/>
        </w:rPr>
      </w:pPr>
      <w:ins w:id="320"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description = $(</w:t>
        </w:r>
        <w:r w:rsidRPr="00CE0CB9">
          <w:rPr>
            <w:rFonts w:ascii="Consolas" w:eastAsia="Times New Roman" w:hAnsi="Consolas" w:cs="Consolas"/>
            <w:color w:val="FFA0A0"/>
            <w:sz w:val="26"/>
          </w:rPr>
          <w:t>"#edit-item"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"textarea[name='description']"</w:t>
        </w:r>
        <w:r w:rsidRPr="00CE0CB9">
          <w:rPr>
            <w:rFonts w:ascii="Consolas" w:eastAsia="Times New Roman" w:hAnsi="Consolas" w:cs="Consolas"/>
            <w:color w:val="FFFFFF"/>
            <w:sz w:val="26"/>
          </w:rPr>
          <w:t>).val();</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21" w:author="Unknown"/>
          <w:rFonts w:ascii="Consolas" w:eastAsia="Times New Roman" w:hAnsi="Consolas" w:cs="Consolas"/>
          <w:color w:val="666659"/>
          <w:sz w:val="26"/>
          <w:szCs w:val="26"/>
        </w:rPr>
      </w:pPr>
      <w:ins w:id="322"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var</w:t>
        </w:r>
        <w:r w:rsidRPr="00CE0CB9">
          <w:rPr>
            <w:rFonts w:ascii="Consolas" w:eastAsia="Times New Roman" w:hAnsi="Consolas" w:cs="Consolas"/>
            <w:color w:val="FFFFFF"/>
            <w:sz w:val="26"/>
          </w:rPr>
          <w:t xml:space="preserve"> id = $(</w:t>
        </w:r>
        <w:r w:rsidRPr="00CE0CB9">
          <w:rPr>
            <w:rFonts w:ascii="Consolas" w:eastAsia="Times New Roman" w:hAnsi="Consolas" w:cs="Consolas"/>
            <w:color w:val="FFA0A0"/>
            <w:sz w:val="26"/>
          </w:rPr>
          <w:t>"#edit-item"</w:t>
        </w:r>
        <w:r w:rsidRPr="00CE0CB9">
          <w:rPr>
            <w:rFonts w:ascii="Consolas" w:eastAsia="Times New Roman" w:hAnsi="Consolas" w:cs="Consolas"/>
            <w:color w:val="FFFFFF"/>
            <w:sz w:val="26"/>
          </w:rPr>
          <w:t>).find(</w:t>
        </w:r>
        <w:r w:rsidRPr="00CE0CB9">
          <w:rPr>
            <w:rFonts w:ascii="Consolas" w:eastAsia="Times New Roman" w:hAnsi="Consolas" w:cs="Consolas"/>
            <w:color w:val="FFA0A0"/>
            <w:sz w:val="26"/>
          </w:rPr>
          <w:t>".edit-id"</w:t>
        </w:r>
        <w:r w:rsidRPr="00CE0CB9">
          <w:rPr>
            <w:rFonts w:ascii="Consolas" w:eastAsia="Times New Roman" w:hAnsi="Consolas" w:cs="Consolas"/>
            <w:color w:val="FFFFFF"/>
            <w:sz w:val="26"/>
          </w:rPr>
          <w:t>).val();</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23"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24" w:author="Unknown"/>
          <w:rFonts w:ascii="Consolas" w:eastAsia="Times New Roman" w:hAnsi="Consolas" w:cs="Consolas"/>
          <w:color w:val="666659"/>
          <w:sz w:val="26"/>
          <w:szCs w:val="26"/>
        </w:rPr>
      </w:pPr>
      <w:ins w:id="325"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if</w:t>
        </w:r>
        <w:r w:rsidRPr="00CE0CB9">
          <w:rPr>
            <w:rFonts w:ascii="Consolas" w:eastAsia="Times New Roman" w:hAnsi="Consolas" w:cs="Consolas"/>
            <w:color w:val="FFFFFF"/>
            <w:sz w:val="26"/>
          </w:rPr>
          <w:t xml:space="preserve">(title != </w:t>
        </w:r>
        <w:r w:rsidRPr="00CE0CB9">
          <w:rPr>
            <w:rFonts w:ascii="Consolas" w:eastAsia="Times New Roman" w:hAnsi="Consolas" w:cs="Consolas"/>
            <w:color w:val="FFA0A0"/>
            <w:sz w:val="26"/>
          </w:rPr>
          <w:t>''</w:t>
        </w:r>
        <w:r w:rsidRPr="00CE0CB9">
          <w:rPr>
            <w:rFonts w:ascii="Consolas" w:eastAsia="Times New Roman" w:hAnsi="Consolas" w:cs="Consolas"/>
            <w:color w:val="FFFFFF"/>
            <w:sz w:val="26"/>
          </w:rPr>
          <w:t xml:space="preserve"> &amp;&amp; description != </w:t>
        </w:r>
        <w:r w:rsidRPr="00CE0CB9">
          <w:rPr>
            <w:rFonts w:ascii="Consolas" w:eastAsia="Times New Roman" w:hAnsi="Consolas" w:cs="Consolas"/>
            <w:color w:val="FFA0A0"/>
            <w:sz w:val="26"/>
          </w:rPr>
          <w:t>''</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26" w:author="Unknown"/>
          <w:rFonts w:ascii="Consolas" w:eastAsia="Times New Roman" w:hAnsi="Consolas" w:cs="Consolas"/>
          <w:color w:val="666659"/>
          <w:sz w:val="26"/>
          <w:szCs w:val="26"/>
        </w:rPr>
      </w:pPr>
      <w:ins w:id="327" w:author="Unknown">
        <w:r w:rsidRPr="00CE0CB9">
          <w:rPr>
            <w:rFonts w:ascii="Consolas" w:eastAsia="Times New Roman" w:hAnsi="Consolas" w:cs="Consolas"/>
            <w:color w:val="FFFFFF"/>
            <w:sz w:val="26"/>
          </w:rPr>
          <w:t xml:space="preserve">        $.ajax({</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28" w:author="Unknown"/>
          <w:rFonts w:ascii="Consolas" w:eastAsia="Times New Roman" w:hAnsi="Consolas" w:cs="Consolas"/>
          <w:color w:val="666659"/>
          <w:sz w:val="26"/>
          <w:szCs w:val="26"/>
        </w:rPr>
      </w:pPr>
      <w:ins w:id="329" w:author="Unknown">
        <w:r w:rsidRPr="00CE0CB9">
          <w:rPr>
            <w:rFonts w:ascii="Consolas" w:eastAsia="Times New Roman" w:hAnsi="Consolas" w:cs="Consolas"/>
            <w:color w:val="FFFFFF"/>
            <w:sz w:val="26"/>
          </w:rPr>
          <w:t xml:space="preserve">            dataType: </w:t>
        </w:r>
        <w:r w:rsidRPr="00CE0CB9">
          <w:rPr>
            <w:rFonts w:ascii="Consolas" w:eastAsia="Times New Roman" w:hAnsi="Consolas" w:cs="Consolas"/>
            <w:color w:val="FFA0A0"/>
            <w:sz w:val="26"/>
          </w:rPr>
          <w:t>'json'</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30" w:author="Unknown"/>
          <w:rFonts w:ascii="Consolas" w:eastAsia="Times New Roman" w:hAnsi="Consolas" w:cs="Consolas"/>
          <w:color w:val="666659"/>
          <w:sz w:val="26"/>
          <w:szCs w:val="26"/>
        </w:rPr>
      </w:pPr>
      <w:ins w:id="331" w:author="Unknown">
        <w:r w:rsidRPr="00CE0CB9">
          <w:rPr>
            <w:rFonts w:ascii="Consolas" w:eastAsia="Times New Roman" w:hAnsi="Consolas" w:cs="Consolas"/>
            <w:color w:val="FFFFFF"/>
            <w:sz w:val="26"/>
          </w:rPr>
          <w:t xml:space="preserve">            type:</w:t>
        </w:r>
        <w:r w:rsidRPr="00CE0CB9">
          <w:rPr>
            <w:rFonts w:ascii="Consolas" w:eastAsia="Times New Roman" w:hAnsi="Consolas" w:cs="Consolas"/>
            <w:color w:val="FFA0A0"/>
            <w:sz w:val="26"/>
          </w:rPr>
          <w:t>'POST'</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32" w:author="Unknown"/>
          <w:rFonts w:ascii="Consolas" w:eastAsia="Times New Roman" w:hAnsi="Consolas" w:cs="Consolas"/>
          <w:color w:val="666659"/>
          <w:sz w:val="26"/>
          <w:szCs w:val="26"/>
        </w:rPr>
      </w:pPr>
      <w:ins w:id="333" w:author="Unknown">
        <w:r w:rsidRPr="00CE0CB9">
          <w:rPr>
            <w:rFonts w:ascii="Consolas" w:eastAsia="Times New Roman" w:hAnsi="Consolas" w:cs="Consolas"/>
            <w:color w:val="FFFFFF"/>
            <w:sz w:val="26"/>
          </w:rPr>
          <w:t xml:space="preserve">            url: url + form_action,</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34" w:author="Unknown"/>
          <w:rFonts w:ascii="Consolas" w:eastAsia="Times New Roman" w:hAnsi="Consolas" w:cs="Consolas"/>
          <w:color w:val="666659"/>
          <w:sz w:val="26"/>
          <w:szCs w:val="26"/>
        </w:rPr>
      </w:pPr>
      <w:ins w:id="335" w:author="Unknown">
        <w:r w:rsidRPr="00CE0CB9">
          <w:rPr>
            <w:rFonts w:ascii="Consolas" w:eastAsia="Times New Roman" w:hAnsi="Consolas" w:cs="Consolas"/>
            <w:color w:val="FFFFFF"/>
            <w:sz w:val="26"/>
          </w:rPr>
          <w:t xml:space="preserve">            data:{title:title, description:description,id:id}</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36" w:author="Unknown"/>
          <w:rFonts w:ascii="Consolas" w:eastAsia="Times New Roman" w:hAnsi="Consolas" w:cs="Consolas"/>
          <w:color w:val="666659"/>
          <w:sz w:val="26"/>
          <w:szCs w:val="26"/>
        </w:rPr>
      </w:pPr>
      <w:ins w:id="337" w:author="Unknown">
        <w:r w:rsidRPr="00CE0CB9">
          <w:rPr>
            <w:rFonts w:ascii="Consolas" w:eastAsia="Times New Roman" w:hAnsi="Consolas" w:cs="Consolas"/>
            <w:color w:val="FFFFFF"/>
            <w:sz w:val="26"/>
          </w:rPr>
          <w:t xml:space="preserve">        }).done(</w:t>
        </w:r>
        <w:r w:rsidRPr="00CE0CB9">
          <w:rPr>
            <w:rFonts w:ascii="Consolas" w:eastAsia="Times New Roman" w:hAnsi="Consolas" w:cs="Consolas"/>
            <w:b/>
            <w:bCs/>
            <w:color w:val="F0E68C"/>
            <w:sz w:val="26"/>
          </w:rPr>
          <w:t>function</w:t>
        </w:r>
        <w:r w:rsidRPr="00CE0CB9">
          <w:rPr>
            <w:rFonts w:ascii="Consolas" w:eastAsia="Times New Roman" w:hAnsi="Consolas" w:cs="Consolas"/>
            <w:color w:val="FFFFFF"/>
            <w:sz w:val="26"/>
          </w:rPr>
          <w:t>(data){</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38" w:author="Unknown"/>
          <w:rFonts w:ascii="Consolas" w:eastAsia="Times New Roman" w:hAnsi="Consolas" w:cs="Consolas"/>
          <w:color w:val="666659"/>
          <w:sz w:val="26"/>
          <w:szCs w:val="26"/>
        </w:rPr>
      </w:pPr>
      <w:ins w:id="339" w:author="Unknown">
        <w:r w:rsidRPr="00CE0CB9">
          <w:rPr>
            <w:rFonts w:ascii="Consolas" w:eastAsia="Times New Roman" w:hAnsi="Consolas" w:cs="Consolas"/>
            <w:color w:val="FFFFFF"/>
            <w:sz w:val="26"/>
          </w:rPr>
          <w:t xml:space="preserve">            getPageData();</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40" w:author="Unknown"/>
          <w:rFonts w:ascii="Consolas" w:eastAsia="Times New Roman" w:hAnsi="Consolas" w:cs="Consolas"/>
          <w:color w:val="666659"/>
          <w:sz w:val="26"/>
          <w:szCs w:val="26"/>
        </w:rPr>
      </w:pPr>
      <w:ins w:id="341" w:author="Unknown">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".modal"</w:t>
        </w:r>
        <w:r w:rsidRPr="00CE0CB9">
          <w:rPr>
            <w:rFonts w:ascii="Consolas" w:eastAsia="Times New Roman" w:hAnsi="Consolas" w:cs="Consolas"/>
            <w:color w:val="FFFFFF"/>
            <w:sz w:val="26"/>
          </w:rPr>
          <w:t>).modal(</w:t>
        </w:r>
        <w:r w:rsidRPr="00CE0CB9">
          <w:rPr>
            <w:rFonts w:ascii="Consolas" w:eastAsia="Times New Roman" w:hAnsi="Consolas" w:cs="Consolas"/>
            <w:color w:val="FFA0A0"/>
            <w:sz w:val="26"/>
          </w:rPr>
          <w:t>'hide'</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42" w:author="Unknown"/>
          <w:rFonts w:ascii="Consolas" w:eastAsia="Times New Roman" w:hAnsi="Consolas" w:cs="Consolas"/>
          <w:color w:val="666659"/>
          <w:sz w:val="26"/>
          <w:szCs w:val="26"/>
        </w:rPr>
      </w:pPr>
      <w:ins w:id="343" w:author="Unknown">
        <w:r w:rsidRPr="00CE0CB9">
          <w:rPr>
            <w:rFonts w:ascii="Consolas" w:eastAsia="Times New Roman" w:hAnsi="Consolas" w:cs="Consolas"/>
            <w:color w:val="FFFFFF"/>
            <w:sz w:val="26"/>
          </w:rPr>
          <w:lastRenderedPageBreak/>
          <w:t xml:space="preserve">            toastr.success(</w:t>
        </w:r>
        <w:r w:rsidRPr="00CE0CB9">
          <w:rPr>
            <w:rFonts w:ascii="Consolas" w:eastAsia="Times New Roman" w:hAnsi="Consolas" w:cs="Consolas"/>
            <w:color w:val="FFA0A0"/>
            <w:sz w:val="26"/>
          </w:rPr>
          <w:t>'Item Updated Successfully.'</w:t>
        </w:r>
        <w:r w:rsidRPr="00CE0CB9">
          <w:rPr>
            <w:rFonts w:ascii="Consolas" w:eastAsia="Times New Roman" w:hAnsi="Consolas" w:cs="Consolas"/>
            <w:color w:val="FFFFFF"/>
            <w:sz w:val="26"/>
          </w:rPr>
          <w:t xml:space="preserve">, </w:t>
        </w:r>
        <w:r w:rsidRPr="00CE0CB9">
          <w:rPr>
            <w:rFonts w:ascii="Consolas" w:eastAsia="Times New Roman" w:hAnsi="Consolas" w:cs="Consolas"/>
            <w:color w:val="FFA0A0"/>
            <w:sz w:val="26"/>
          </w:rPr>
          <w:t>'Success Alert'</w:t>
        </w:r>
        <w:r w:rsidRPr="00CE0CB9">
          <w:rPr>
            <w:rFonts w:ascii="Consolas" w:eastAsia="Times New Roman" w:hAnsi="Consolas" w:cs="Consolas"/>
            <w:color w:val="FFFFFF"/>
            <w:sz w:val="26"/>
          </w:rPr>
          <w:t xml:space="preserve">, {timeOut: </w:t>
        </w:r>
        <w:r w:rsidRPr="00CE0CB9">
          <w:rPr>
            <w:rFonts w:ascii="Consolas" w:eastAsia="Times New Roman" w:hAnsi="Consolas" w:cs="Consolas"/>
            <w:color w:val="CD5C5C"/>
            <w:sz w:val="26"/>
          </w:rPr>
          <w:t>5000</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44" w:author="Unknown"/>
          <w:rFonts w:ascii="Consolas" w:eastAsia="Times New Roman" w:hAnsi="Consolas" w:cs="Consolas"/>
          <w:color w:val="666659"/>
          <w:sz w:val="26"/>
          <w:szCs w:val="26"/>
        </w:rPr>
      </w:pPr>
      <w:ins w:id="345" w:author="Unknown">
        <w:r w:rsidRPr="00CE0CB9">
          <w:rPr>
            <w:rFonts w:ascii="Consolas" w:eastAsia="Times New Roman" w:hAnsi="Consolas" w:cs="Consolas"/>
            <w:color w:val="FFFFFF"/>
            <w:sz w:val="26"/>
          </w:rPr>
          <w:t xml:space="preserve">        });</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46" w:author="Unknown"/>
          <w:rFonts w:ascii="Consolas" w:eastAsia="Times New Roman" w:hAnsi="Consolas" w:cs="Consolas"/>
          <w:color w:val="666659"/>
          <w:sz w:val="26"/>
          <w:szCs w:val="26"/>
        </w:rPr>
      </w:pPr>
      <w:ins w:id="347" w:author="Unknown">
        <w:r w:rsidRPr="00CE0CB9">
          <w:rPr>
            <w:rFonts w:ascii="Consolas" w:eastAsia="Times New Roman" w:hAnsi="Consolas" w:cs="Consolas"/>
            <w:color w:val="FFFFFF"/>
            <w:sz w:val="26"/>
          </w:rPr>
          <w:t xml:space="preserve">    }</w:t>
        </w:r>
        <w:r w:rsidRPr="00CE0CB9">
          <w:rPr>
            <w:rFonts w:ascii="Consolas" w:eastAsia="Times New Roman" w:hAnsi="Consolas" w:cs="Consolas"/>
            <w:b/>
            <w:bCs/>
            <w:color w:val="F0E68C"/>
            <w:sz w:val="26"/>
          </w:rPr>
          <w:t>else</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48" w:author="Unknown"/>
          <w:rFonts w:ascii="Consolas" w:eastAsia="Times New Roman" w:hAnsi="Consolas" w:cs="Consolas"/>
          <w:color w:val="666659"/>
          <w:sz w:val="26"/>
          <w:szCs w:val="26"/>
        </w:rPr>
      </w:pPr>
      <w:ins w:id="349" w:author="Unknown">
        <w:r w:rsidRPr="00CE0CB9">
          <w:rPr>
            <w:rFonts w:ascii="Consolas" w:eastAsia="Times New Roman" w:hAnsi="Consolas" w:cs="Consolas"/>
            <w:color w:val="FFFFFF"/>
            <w:sz w:val="26"/>
          </w:rPr>
          <w:t xml:space="preserve">        alert(</w:t>
        </w:r>
        <w:r w:rsidRPr="00CE0CB9">
          <w:rPr>
            <w:rFonts w:ascii="Consolas" w:eastAsia="Times New Roman" w:hAnsi="Consolas" w:cs="Consolas"/>
            <w:color w:val="FFA0A0"/>
            <w:sz w:val="26"/>
          </w:rPr>
          <w:t>'You are missing title or description.'</w:t>
        </w:r>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50" w:author="Unknown"/>
          <w:rFonts w:ascii="Consolas" w:eastAsia="Times New Roman" w:hAnsi="Consolas" w:cs="Consolas"/>
          <w:color w:val="666659"/>
          <w:sz w:val="26"/>
          <w:szCs w:val="26"/>
        </w:rPr>
      </w:pPr>
      <w:ins w:id="351" w:author="Unknown">
        <w:r w:rsidRPr="00CE0CB9">
          <w:rPr>
            <w:rFonts w:ascii="Consolas" w:eastAsia="Times New Roman" w:hAnsi="Consolas" w:cs="Consolas"/>
            <w:color w:val="FFFFFF"/>
            <w:sz w:val="26"/>
          </w:rPr>
          <w:t xml:space="preserve">    }</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52" w:author="Unknown"/>
          <w:rFonts w:ascii="Consolas" w:eastAsia="Times New Roman" w:hAnsi="Consolas" w:cs="Consolas"/>
          <w:color w:val="666659"/>
          <w:sz w:val="26"/>
          <w:szCs w:val="26"/>
        </w:rPr>
      </w:pPr>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53" w:author="Unknown"/>
          <w:rFonts w:ascii="Consolas" w:eastAsia="Times New Roman" w:hAnsi="Consolas" w:cs="Consolas"/>
          <w:color w:val="666659"/>
          <w:sz w:val="26"/>
          <w:szCs w:val="26"/>
        </w:rPr>
      </w:pPr>
      <w:ins w:id="354" w:author="Unknown">
        <w:r w:rsidRPr="00CE0CB9">
          <w:rPr>
            <w:rFonts w:ascii="Consolas" w:eastAsia="Times New Roman" w:hAnsi="Consolas" w:cs="Consolas"/>
            <w:color w:val="FFFFFF"/>
            <w:sz w:val="26"/>
          </w:rPr>
          <w:t>});</w:t>
        </w:r>
      </w:ins>
    </w:p>
    <w:p w:rsidR="00CE0CB9" w:rsidRPr="00CE0CB9" w:rsidRDefault="00CE0CB9" w:rsidP="00CE0CB9">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ins w:id="355" w:author="Unknown"/>
          <w:rFonts w:ascii="Consolas" w:eastAsia="Times New Roman" w:hAnsi="Consolas" w:cs="Consolas"/>
          <w:color w:val="666659"/>
          <w:sz w:val="26"/>
          <w:szCs w:val="26"/>
        </w:rPr>
      </w:pPr>
      <w:ins w:id="356" w:author="Unknown">
        <w:r w:rsidRPr="00CE0CB9">
          <w:rPr>
            <w:rFonts w:ascii="Consolas" w:eastAsia="Times New Roman" w:hAnsi="Consolas" w:cs="Consolas"/>
            <w:color w:val="FFFFFF"/>
            <w:sz w:val="26"/>
          </w:rPr>
          <w:t>});</w:t>
        </w:r>
      </w:ins>
    </w:p>
    <w:p w:rsidR="00440AF9" w:rsidRDefault="00440AF9"/>
    <w:p w:rsidR="00AE142B" w:rsidRDefault="00AE142B"/>
    <w:p w:rsidR="00AE142B" w:rsidRDefault="00AE142B" w:rsidP="00AE142B">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800080"/>
          <w:sz w:val="26"/>
          <w:szCs w:val="26"/>
          <w:bdr w:val="single" w:sz="6" w:space="9" w:color="ECECEC" w:frame="1"/>
        </w:rPr>
        <w:t>Step 4: Create API File</w:t>
      </w:r>
    </w:p>
    <w:p w:rsidR="00AE142B" w:rsidRDefault="00AE142B" w:rsidP="00AE142B">
      <w:pPr>
        <w:pStyle w:val="NormalWeb"/>
        <w:shd w:val="clear" w:color="auto" w:fill="FFFFFF"/>
        <w:spacing w:before="0" w:beforeAutospacing="0" w:after="150" w:afterAutospacing="0"/>
        <w:rPr>
          <w:rFonts w:ascii="Arial" w:hAnsi="Arial" w:cs="Arial"/>
          <w:color w:val="666659"/>
          <w:sz w:val="26"/>
          <w:szCs w:val="26"/>
        </w:rPr>
      </w:pPr>
      <w:r>
        <w:rPr>
          <w:rFonts w:ascii="Arial" w:hAnsi="Arial" w:cs="Arial"/>
          <w:color w:val="666659"/>
          <w:sz w:val="26"/>
          <w:szCs w:val="26"/>
        </w:rPr>
        <w:t>In this step we require to create api file for getting item Data, Add item Data, update item Data and delete item Data. So let's create api file one by one.</w:t>
      </w:r>
    </w:p>
    <w:p w:rsidR="00AE142B" w:rsidRDefault="00AE142B" w:rsidP="00AE142B">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api/getData.php</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un"/>
          <w:rFonts w:ascii="Consolas" w:hAnsi="Consolas" w:cs="Consolas"/>
          <w:color w:val="FFFFFF"/>
          <w:sz w:val="26"/>
          <w:szCs w:val="26"/>
        </w:rPr>
        <w:t>&lt;?</w:t>
      </w:r>
      <w:r>
        <w:rPr>
          <w:rStyle w:val="pln"/>
          <w:rFonts w:ascii="Consolas" w:hAnsi="Consolas" w:cs="Consolas"/>
          <w:color w:val="FFFFFF"/>
          <w:sz w:val="26"/>
          <w:szCs w:val="26"/>
        </w:rPr>
        <w:t>php</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require </w:t>
      </w:r>
      <w:r>
        <w:rPr>
          <w:rStyle w:val="str"/>
          <w:rFonts w:ascii="Consolas" w:hAnsi="Consolas" w:cs="Consolas"/>
          <w:color w:val="FFA0A0"/>
          <w:sz w:val="26"/>
          <w:szCs w:val="26"/>
        </w:rPr>
        <w:t>'db_config.php'</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$num_rec_per_page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lit"/>
          <w:rFonts w:ascii="Consolas" w:hAnsi="Consolas" w:cs="Consolas"/>
          <w:color w:val="CD5C5C"/>
          <w:sz w:val="26"/>
          <w:szCs w:val="26"/>
        </w:rPr>
        <w:t>5</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kwd"/>
          <w:rFonts w:ascii="Consolas" w:hAnsi="Consolas" w:cs="Consolas"/>
          <w:b/>
          <w:bCs/>
          <w:color w:val="F0E68C"/>
          <w:sz w:val="26"/>
          <w:szCs w:val="26"/>
        </w:rPr>
        <w:t>if</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isset</w:t>
      </w:r>
      <w:r>
        <w:rPr>
          <w:rStyle w:val="pun"/>
          <w:rFonts w:ascii="Consolas" w:hAnsi="Consolas" w:cs="Consolas"/>
          <w:color w:val="FFFFFF"/>
          <w:sz w:val="26"/>
          <w:szCs w:val="26"/>
        </w:rPr>
        <w:t>(</w:t>
      </w:r>
      <w:r>
        <w:rPr>
          <w:rStyle w:val="pln"/>
          <w:rFonts w:ascii="Consolas" w:hAnsi="Consolas" w:cs="Consolas"/>
          <w:color w:val="FFFFFF"/>
          <w:sz w:val="26"/>
          <w:szCs w:val="26"/>
        </w:rPr>
        <w:t>$_GET</w:t>
      </w:r>
      <w:r>
        <w:rPr>
          <w:rStyle w:val="pun"/>
          <w:rFonts w:ascii="Consolas" w:hAnsi="Consolas" w:cs="Consolas"/>
          <w:color w:val="FFFFFF"/>
          <w:sz w:val="26"/>
          <w:szCs w:val="26"/>
        </w:rPr>
        <w:t>[</w:t>
      </w:r>
      <w:r>
        <w:rPr>
          <w:rStyle w:val="str"/>
          <w:rFonts w:ascii="Consolas" w:hAnsi="Consolas" w:cs="Consolas"/>
          <w:color w:val="FFA0A0"/>
          <w:sz w:val="26"/>
          <w:szCs w:val="26"/>
        </w:rPr>
        <w:t>"page"</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 xml:space="preserve"> $page  </w:t>
      </w:r>
      <w:r>
        <w:rPr>
          <w:rStyle w:val="pun"/>
          <w:rFonts w:ascii="Consolas" w:hAnsi="Consolas" w:cs="Consolas"/>
          <w:color w:val="FFFFFF"/>
          <w:sz w:val="26"/>
          <w:szCs w:val="26"/>
        </w:rPr>
        <w:t>=</w:t>
      </w:r>
      <w:r>
        <w:rPr>
          <w:rStyle w:val="pln"/>
          <w:rFonts w:ascii="Consolas" w:hAnsi="Consolas" w:cs="Consolas"/>
          <w:color w:val="FFFFFF"/>
          <w:sz w:val="26"/>
          <w:szCs w:val="26"/>
        </w:rPr>
        <w:t xml:space="preserve"> $_GET</w:t>
      </w:r>
      <w:r>
        <w:rPr>
          <w:rStyle w:val="pun"/>
          <w:rFonts w:ascii="Consolas" w:hAnsi="Consolas" w:cs="Consolas"/>
          <w:color w:val="FFFFFF"/>
          <w:sz w:val="26"/>
          <w:szCs w:val="26"/>
        </w:rPr>
        <w:t>[</w:t>
      </w:r>
      <w:r>
        <w:rPr>
          <w:rStyle w:val="str"/>
          <w:rFonts w:ascii="Consolas" w:hAnsi="Consolas" w:cs="Consolas"/>
          <w:color w:val="FFA0A0"/>
          <w:sz w:val="26"/>
          <w:szCs w:val="26"/>
        </w:rPr>
        <w:t>"page"</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kwd"/>
          <w:rFonts w:ascii="Consolas" w:hAnsi="Consolas" w:cs="Consolas"/>
          <w:b/>
          <w:bCs/>
          <w:color w:val="F0E68C"/>
          <w:sz w:val="26"/>
          <w:szCs w:val="26"/>
        </w:rPr>
        <w:t>else</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 xml:space="preserve"> $page</w:t>
      </w:r>
      <w:r>
        <w:rPr>
          <w:rStyle w:val="pun"/>
          <w:rFonts w:ascii="Consolas" w:hAnsi="Consolas" w:cs="Consolas"/>
          <w:color w:val="FFFFFF"/>
          <w:sz w:val="26"/>
          <w:szCs w:val="26"/>
        </w:rPr>
        <w:t>=</w:t>
      </w:r>
      <w:r>
        <w:rPr>
          <w:rStyle w:val="lit"/>
          <w:rFonts w:ascii="Consolas" w:hAnsi="Consolas" w:cs="Consolas"/>
          <w:color w:val="CD5C5C"/>
          <w:sz w:val="26"/>
          <w:szCs w:val="26"/>
        </w:rPr>
        <w:t>1</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lastRenderedPageBreak/>
        <w:t xml:space="preserve">$start_from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$page</w:t>
      </w:r>
      <w:r>
        <w:rPr>
          <w:rStyle w:val="pun"/>
          <w:rFonts w:ascii="Consolas" w:hAnsi="Consolas" w:cs="Consolas"/>
          <w:color w:val="FFFFFF"/>
          <w:sz w:val="26"/>
          <w:szCs w:val="26"/>
        </w:rPr>
        <w:t>-</w:t>
      </w:r>
      <w:r>
        <w:rPr>
          <w:rStyle w:val="lit"/>
          <w:rFonts w:ascii="Consolas" w:hAnsi="Consolas" w:cs="Consolas"/>
          <w:color w:val="CD5C5C"/>
          <w:sz w:val="26"/>
          <w:szCs w:val="26"/>
        </w:rPr>
        <w:t>1</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 xml:space="preserve"> $num_rec_per_page</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$sqlTotal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str"/>
          <w:rFonts w:ascii="Consolas" w:hAnsi="Consolas" w:cs="Consolas"/>
          <w:color w:val="FFA0A0"/>
          <w:sz w:val="26"/>
          <w:szCs w:val="26"/>
        </w:rPr>
        <w:t>"SELECT * FROM items"</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$sql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str"/>
          <w:rFonts w:ascii="Consolas" w:hAnsi="Consolas" w:cs="Consolas"/>
          <w:color w:val="FFA0A0"/>
          <w:sz w:val="26"/>
          <w:szCs w:val="26"/>
        </w:rPr>
        <w:t>"SELECT * FROM items Order By id desc LIMIT $start_from, $num_rec_per_page"</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$result </w:t>
      </w:r>
      <w:r>
        <w:rPr>
          <w:rStyle w:val="pun"/>
          <w:rFonts w:ascii="Consolas" w:hAnsi="Consolas" w:cs="Consolas"/>
          <w:color w:val="FFFFFF"/>
          <w:sz w:val="26"/>
          <w:szCs w:val="26"/>
        </w:rPr>
        <w:t>=</w:t>
      </w:r>
      <w:r>
        <w:rPr>
          <w:rStyle w:val="pln"/>
          <w:rFonts w:ascii="Consolas" w:hAnsi="Consolas" w:cs="Consolas"/>
          <w:color w:val="FFFFFF"/>
          <w:sz w:val="26"/>
          <w:szCs w:val="26"/>
        </w:rPr>
        <w:t xml:space="preserve"> $mysqli</w:t>
      </w:r>
      <w:r>
        <w:rPr>
          <w:rStyle w:val="pun"/>
          <w:rFonts w:ascii="Consolas" w:hAnsi="Consolas" w:cs="Consolas"/>
          <w:color w:val="FFFFFF"/>
          <w:sz w:val="26"/>
          <w:szCs w:val="26"/>
        </w:rPr>
        <w:t>-&gt;</w:t>
      </w:r>
      <w:r>
        <w:rPr>
          <w:rStyle w:val="pln"/>
          <w:rFonts w:ascii="Consolas" w:hAnsi="Consolas" w:cs="Consolas"/>
          <w:color w:val="FFFFFF"/>
          <w:sz w:val="26"/>
          <w:szCs w:val="26"/>
        </w:rPr>
        <w:t>query</w:t>
      </w:r>
      <w:r>
        <w:rPr>
          <w:rStyle w:val="pun"/>
          <w:rFonts w:ascii="Consolas" w:hAnsi="Consolas" w:cs="Consolas"/>
          <w:color w:val="FFFFFF"/>
          <w:sz w:val="26"/>
          <w:szCs w:val="26"/>
        </w:rPr>
        <w:t>(</w:t>
      </w:r>
      <w:r>
        <w:rPr>
          <w:rStyle w:val="pln"/>
          <w:rFonts w:ascii="Consolas" w:hAnsi="Consolas" w:cs="Consolas"/>
          <w:color w:val="FFFFFF"/>
          <w:sz w:val="26"/>
          <w:szCs w:val="26"/>
        </w:rPr>
        <w:t>$sql</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kwd"/>
          <w:rFonts w:ascii="Consolas" w:hAnsi="Consolas" w:cs="Consolas"/>
          <w:b/>
          <w:bCs/>
          <w:color w:val="F0E68C"/>
          <w:sz w:val="26"/>
          <w:szCs w:val="26"/>
        </w:rPr>
        <w:t>while</w:t>
      </w:r>
      <w:r>
        <w:rPr>
          <w:rStyle w:val="pun"/>
          <w:rFonts w:ascii="Consolas" w:hAnsi="Consolas" w:cs="Consolas"/>
          <w:color w:val="FFFFFF"/>
          <w:sz w:val="26"/>
          <w:szCs w:val="26"/>
        </w:rPr>
        <w:t>(</w:t>
      </w:r>
      <w:r>
        <w:rPr>
          <w:rStyle w:val="pln"/>
          <w:rFonts w:ascii="Consolas" w:hAnsi="Consolas" w:cs="Consolas"/>
          <w:color w:val="FFFFFF"/>
          <w:sz w:val="26"/>
          <w:szCs w:val="26"/>
        </w:rPr>
        <w:t xml:space="preserve">$row </w:t>
      </w:r>
      <w:r>
        <w:rPr>
          <w:rStyle w:val="pun"/>
          <w:rFonts w:ascii="Consolas" w:hAnsi="Consolas" w:cs="Consolas"/>
          <w:color w:val="FFFFFF"/>
          <w:sz w:val="26"/>
          <w:szCs w:val="26"/>
        </w:rPr>
        <w:t>=</w:t>
      </w:r>
      <w:r>
        <w:rPr>
          <w:rStyle w:val="pln"/>
          <w:rFonts w:ascii="Consolas" w:hAnsi="Consolas" w:cs="Consolas"/>
          <w:color w:val="FFFFFF"/>
          <w:sz w:val="26"/>
          <w:szCs w:val="26"/>
        </w:rPr>
        <w:t xml:space="preserve"> $result</w:t>
      </w:r>
      <w:r>
        <w:rPr>
          <w:rStyle w:val="pun"/>
          <w:rFonts w:ascii="Consolas" w:hAnsi="Consolas" w:cs="Consolas"/>
          <w:color w:val="FFFFFF"/>
          <w:sz w:val="26"/>
          <w:szCs w:val="26"/>
        </w:rPr>
        <w:t>-&gt;</w:t>
      </w:r>
      <w:r>
        <w:rPr>
          <w:rStyle w:val="pln"/>
          <w:rFonts w:ascii="Consolas" w:hAnsi="Consolas" w:cs="Consolas"/>
          <w:color w:val="FFFFFF"/>
          <w:sz w:val="26"/>
          <w:szCs w:val="26"/>
        </w:rPr>
        <w:t>fetch_assoc</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$json</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 xml:space="preserve"> $row</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$data</w:t>
      </w:r>
      <w:r>
        <w:rPr>
          <w:rStyle w:val="pun"/>
          <w:rFonts w:ascii="Consolas" w:hAnsi="Consolas" w:cs="Consolas"/>
          <w:color w:val="FFFFFF"/>
          <w:sz w:val="26"/>
          <w:szCs w:val="26"/>
        </w:rPr>
        <w:t>[</w:t>
      </w:r>
      <w:r>
        <w:rPr>
          <w:rStyle w:val="str"/>
          <w:rFonts w:ascii="Consolas" w:hAnsi="Consolas" w:cs="Consolas"/>
          <w:color w:val="FFA0A0"/>
          <w:sz w:val="26"/>
          <w:szCs w:val="26"/>
        </w:rPr>
        <w:t>'data'</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 xml:space="preserve"> $json</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$result </w:t>
      </w:r>
      <w:r>
        <w:rPr>
          <w:rStyle w:val="pun"/>
          <w:rFonts w:ascii="Consolas" w:hAnsi="Consolas" w:cs="Consolas"/>
          <w:color w:val="FFFFFF"/>
          <w:sz w:val="26"/>
          <w:szCs w:val="26"/>
        </w:rPr>
        <w:t>=</w:t>
      </w:r>
      <w:r>
        <w:rPr>
          <w:rStyle w:val="pln"/>
          <w:rFonts w:ascii="Consolas" w:hAnsi="Consolas" w:cs="Consolas"/>
          <w:color w:val="FFFFFF"/>
          <w:sz w:val="26"/>
          <w:szCs w:val="26"/>
        </w:rPr>
        <w:t xml:space="preserve">  mysqli_query</w:t>
      </w:r>
      <w:r>
        <w:rPr>
          <w:rStyle w:val="pun"/>
          <w:rFonts w:ascii="Consolas" w:hAnsi="Consolas" w:cs="Consolas"/>
          <w:color w:val="FFFFFF"/>
          <w:sz w:val="26"/>
          <w:szCs w:val="26"/>
        </w:rPr>
        <w:t>(</w:t>
      </w:r>
      <w:r>
        <w:rPr>
          <w:rStyle w:val="pln"/>
          <w:rFonts w:ascii="Consolas" w:hAnsi="Consolas" w:cs="Consolas"/>
          <w:color w:val="FFFFFF"/>
          <w:sz w:val="26"/>
          <w:szCs w:val="26"/>
        </w:rPr>
        <w:t>$mysqli</w:t>
      </w:r>
      <w:r>
        <w:rPr>
          <w:rStyle w:val="pun"/>
          <w:rFonts w:ascii="Consolas" w:hAnsi="Consolas" w:cs="Consolas"/>
          <w:color w:val="FFFFFF"/>
          <w:sz w:val="26"/>
          <w:szCs w:val="26"/>
        </w:rPr>
        <w:t>,</w:t>
      </w:r>
      <w:r>
        <w:rPr>
          <w:rStyle w:val="pln"/>
          <w:rFonts w:ascii="Consolas" w:hAnsi="Consolas" w:cs="Consolas"/>
          <w:color w:val="FFFFFF"/>
          <w:sz w:val="26"/>
          <w:szCs w:val="26"/>
        </w:rPr>
        <w:t>$sqlTotal</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$data</w:t>
      </w:r>
      <w:r>
        <w:rPr>
          <w:rStyle w:val="pun"/>
          <w:rFonts w:ascii="Consolas" w:hAnsi="Consolas" w:cs="Consolas"/>
          <w:color w:val="FFFFFF"/>
          <w:sz w:val="26"/>
          <w:szCs w:val="26"/>
        </w:rPr>
        <w:t>[</w:t>
      </w:r>
      <w:r>
        <w:rPr>
          <w:rStyle w:val="str"/>
          <w:rFonts w:ascii="Consolas" w:hAnsi="Consolas" w:cs="Consolas"/>
          <w:color w:val="FFA0A0"/>
          <w:sz w:val="26"/>
          <w:szCs w:val="26"/>
        </w:rPr>
        <w:t>'total'</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pun"/>
          <w:rFonts w:ascii="Consolas" w:hAnsi="Consolas" w:cs="Consolas"/>
          <w:color w:val="FFFFFF"/>
          <w:sz w:val="26"/>
          <w:szCs w:val="26"/>
        </w:rPr>
        <w:t>=</w:t>
      </w:r>
      <w:r>
        <w:rPr>
          <w:rStyle w:val="pln"/>
          <w:rFonts w:ascii="Consolas" w:hAnsi="Consolas" w:cs="Consolas"/>
          <w:color w:val="FFFFFF"/>
          <w:sz w:val="26"/>
          <w:szCs w:val="26"/>
        </w:rPr>
        <w:t xml:space="preserve"> mysqli_num_rows</w:t>
      </w:r>
      <w:r>
        <w:rPr>
          <w:rStyle w:val="pun"/>
          <w:rFonts w:ascii="Consolas" w:hAnsi="Consolas" w:cs="Consolas"/>
          <w:color w:val="FFFFFF"/>
          <w:sz w:val="26"/>
          <w:szCs w:val="26"/>
        </w:rPr>
        <w:t>(</w:t>
      </w:r>
      <w:r>
        <w:rPr>
          <w:rStyle w:val="pln"/>
          <w:rFonts w:ascii="Consolas" w:hAnsi="Consolas" w:cs="Consolas"/>
          <w:color w:val="FFFFFF"/>
          <w:sz w:val="26"/>
          <w:szCs w:val="26"/>
        </w:rPr>
        <w:t>$result</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echo json_encode</w:t>
      </w:r>
      <w:r>
        <w:rPr>
          <w:rStyle w:val="pun"/>
          <w:rFonts w:ascii="Consolas" w:hAnsi="Consolas" w:cs="Consolas"/>
          <w:color w:val="FFFFFF"/>
          <w:sz w:val="26"/>
          <w:szCs w:val="26"/>
        </w:rPr>
        <w:t>(</w:t>
      </w:r>
      <w:r>
        <w:rPr>
          <w:rStyle w:val="pln"/>
          <w:rFonts w:ascii="Consolas" w:hAnsi="Consolas" w:cs="Consolas"/>
          <w:color w:val="FFFFFF"/>
          <w:sz w:val="26"/>
          <w:szCs w:val="26"/>
        </w:rPr>
        <w:t>$data</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un"/>
          <w:rFonts w:ascii="Consolas" w:hAnsi="Consolas" w:cs="Consolas"/>
          <w:color w:val="FFFFFF"/>
          <w:sz w:val="26"/>
          <w:szCs w:val="26"/>
        </w:rPr>
        <w:lastRenderedPageBreak/>
        <w:t>?&gt;</w:t>
      </w:r>
    </w:p>
    <w:p w:rsidR="00AE142B" w:rsidRDefault="00AE142B" w:rsidP="00AE142B">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api/create.php</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un"/>
          <w:rFonts w:ascii="Consolas" w:hAnsi="Consolas" w:cs="Consolas"/>
          <w:color w:val="FFFFFF"/>
          <w:sz w:val="26"/>
          <w:szCs w:val="26"/>
        </w:rPr>
        <w:t>&lt;?</w:t>
      </w:r>
      <w:r>
        <w:rPr>
          <w:rStyle w:val="pln"/>
          <w:rFonts w:ascii="Consolas" w:hAnsi="Consolas" w:cs="Consolas"/>
          <w:color w:val="FFFFFF"/>
          <w:sz w:val="26"/>
          <w:szCs w:val="26"/>
        </w:rPr>
        <w:t>php</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kwd"/>
          <w:rFonts w:ascii="Consolas" w:hAnsi="Consolas" w:cs="Consolas"/>
          <w:b/>
          <w:bCs/>
          <w:color w:val="F0E68C"/>
          <w:sz w:val="26"/>
          <w:szCs w:val="26"/>
        </w:rPr>
        <w:t>require</w:t>
      </w:r>
      <w:r>
        <w:rPr>
          <w:rStyle w:val="pln"/>
          <w:rFonts w:ascii="Consolas" w:hAnsi="Consolas" w:cs="Consolas"/>
          <w:color w:val="FFFFFF"/>
          <w:sz w:val="26"/>
          <w:szCs w:val="26"/>
        </w:rPr>
        <w:t xml:space="preserve"> </w:t>
      </w:r>
      <w:r>
        <w:rPr>
          <w:rStyle w:val="str"/>
          <w:rFonts w:ascii="Consolas" w:hAnsi="Consolas" w:cs="Consolas"/>
          <w:color w:val="FFA0A0"/>
          <w:sz w:val="26"/>
          <w:szCs w:val="26"/>
        </w:rPr>
        <w:t>'db_config.php'</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$post </w:t>
      </w:r>
      <w:r>
        <w:rPr>
          <w:rStyle w:val="pun"/>
          <w:rFonts w:ascii="Consolas" w:hAnsi="Consolas" w:cs="Consolas"/>
          <w:color w:val="FFFFFF"/>
          <w:sz w:val="26"/>
          <w:szCs w:val="26"/>
        </w:rPr>
        <w:t>=</w:t>
      </w:r>
      <w:r>
        <w:rPr>
          <w:rStyle w:val="pln"/>
          <w:rFonts w:ascii="Consolas" w:hAnsi="Consolas" w:cs="Consolas"/>
          <w:color w:val="FFFFFF"/>
          <w:sz w:val="26"/>
          <w:szCs w:val="26"/>
        </w:rPr>
        <w:t xml:space="preserve"> $_POST</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$sql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str"/>
          <w:rFonts w:ascii="Consolas" w:hAnsi="Consolas" w:cs="Consolas"/>
          <w:color w:val="FFA0A0"/>
          <w:sz w:val="26"/>
          <w:szCs w:val="26"/>
        </w:rPr>
        <w:t xml:space="preserve">"INSERT INTO items (title,description) </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str"/>
          <w:rFonts w:ascii="Consolas" w:hAnsi="Consolas" w:cs="Consolas"/>
          <w:color w:val="FFA0A0"/>
          <w:sz w:val="26"/>
          <w:szCs w:val="26"/>
        </w:rPr>
        <w:tab/>
        <w:t>VALUES ('"</w:t>
      </w:r>
      <w:r>
        <w:rPr>
          <w:rStyle w:val="pun"/>
          <w:rFonts w:ascii="Consolas" w:hAnsi="Consolas" w:cs="Consolas"/>
          <w:color w:val="FFFFFF"/>
          <w:sz w:val="26"/>
          <w:szCs w:val="26"/>
        </w:rPr>
        <w:t>.</w:t>
      </w:r>
      <w:r>
        <w:rPr>
          <w:rStyle w:val="pln"/>
          <w:rFonts w:ascii="Consolas" w:hAnsi="Consolas" w:cs="Consolas"/>
          <w:color w:val="FFFFFF"/>
          <w:sz w:val="26"/>
          <w:szCs w:val="26"/>
        </w:rPr>
        <w:t>$post</w:t>
      </w:r>
      <w:r>
        <w:rPr>
          <w:rStyle w:val="pun"/>
          <w:rFonts w:ascii="Consolas" w:hAnsi="Consolas" w:cs="Consolas"/>
          <w:color w:val="FFFFFF"/>
          <w:sz w:val="26"/>
          <w:szCs w:val="26"/>
        </w:rPr>
        <w:t>[</w:t>
      </w:r>
      <w:r>
        <w:rPr>
          <w:rStyle w:val="str"/>
          <w:rFonts w:ascii="Consolas" w:hAnsi="Consolas" w:cs="Consolas"/>
          <w:color w:val="FFA0A0"/>
          <w:sz w:val="26"/>
          <w:szCs w:val="26"/>
        </w:rPr>
        <w:t>'title'</w:t>
      </w:r>
      <w:r>
        <w:rPr>
          <w:rStyle w:val="pun"/>
          <w:rFonts w:ascii="Consolas" w:hAnsi="Consolas" w:cs="Consolas"/>
          <w:color w:val="FFFFFF"/>
          <w:sz w:val="26"/>
          <w:szCs w:val="26"/>
        </w:rPr>
        <w:t>].</w:t>
      </w:r>
      <w:r>
        <w:rPr>
          <w:rStyle w:val="str"/>
          <w:rFonts w:ascii="Consolas" w:hAnsi="Consolas" w:cs="Consolas"/>
          <w:color w:val="FFA0A0"/>
          <w:sz w:val="26"/>
          <w:szCs w:val="26"/>
        </w:rPr>
        <w:t>"','"</w:t>
      </w:r>
      <w:r>
        <w:rPr>
          <w:rStyle w:val="pun"/>
          <w:rFonts w:ascii="Consolas" w:hAnsi="Consolas" w:cs="Consolas"/>
          <w:color w:val="FFFFFF"/>
          <w:sz w:val="26"/>
          <w:szCs w:val="26"/>
        </w:rPr>
        <w:t>.</w:t>
      </w:r>
      <w:r>
        <w:rPr>
          <w:rStyle w:val="pln"/>
          <w:rFonts w:ascii="Consolas" w:hAnsi="Consolas" w:cs="Consolas"/>
          <w:color w:val="FFFFFF"/>
          <w:sz w:val="26"/>
          <w:szCs w:val="26"/>
        </w:rPr>
        <w:t>$post</w:t>
      </w:r>
      <w:r>
        <w:rPr>
          <w:rStyle w:val="pun"/>
          <w:rFonts w:ascii="Consolas" w:hAnsi="Consolas" w:cs="Consolas"/>
          <w:color w:val="FFFFFF"/>
          <w:sz w:val="26"/>
          <w:szCs w:val="26"/>
        </w:rPr>
        <w:t>[</w:t>
      </w:r>
      <w:r>
        <w:rPr>
          <w:rStyle w:val="str"/>
          <w:rFonts w:ascii="Consolas" w:hAnsi="Consolas" w:cs="Consolas"/>
          <w:color w:val="FFA0A0"/>
          <w:sz w:val="26"/>
          <w:szCs w:val="26"/>
        </w:rPr>
        <w:t>'description'</w:t>
      </w:r>
      <w:r>
        <w:rPr>
          <w:rStyle w:val="pun"/>
          <w:rFonts w:ascii="Consolas" w:hAnsi="Consolas" w:cs="Consolas"/>
          <w:color w:val="FFFFFF"/>
          <w:sz w:val="26"/>
          <w:szCs w:val="26"/>
        </w:rPr>
        <w:t>].</w:t>
      </w:r>
      <w:r>
        <w:rPr>
          <w:rStyle w:val="str"/>
          <w:rFonts w:ascii="Consolas" w:hAnsi="Consolas" w:cs="Consolas"/>
          <w:color w:val="FFA0A0"/>
          <w:sz w:val="26"/>
          <w:szCs w:val="26"/>
        </w:rPr>
        <w:t>"')"</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$result </w:t>
      </w:r>
      <w:r>
        <w:rPr>
          <w:rStyle w:val="pun"/>
          <w:rFonts w:ascii="Consolas" w:hAnsi="Consolas" w:cs="Consolas"/>
          <w:color w:val="FFFFFF"/>
          <w:sz w:val="26"/>
          <w:szCs w:val="26"/>
        </w:rPr>
        <w:t>=</w:t>
      </w:r>
      <w:r>
        <w:rPr>
          <w:rStyle w:val="pln"/>
          <w:rFonts w:ascii="Consolas" w:hAnsi="Consolas" w:cs="Consolas"/>
          <w:color w:val="FFFFFF"/>
          <w:sz w:val="26"/>
          <w:szCs w:val="26"/>
        </w:rPr>
        <w:t xml:space="preserve"> $mysqli</w:t>
      </w:r>
      <w:r>
        <w:rPr>
          <w:rStyle w:val="pun"/>
          <w:rFonts w:ascii="Consolas" w:hAnsi="Consolas" w:cs="Consolas"/>
          <w:color w:val="FFFFFF"/>
          <w:sz w:val="26"/>
          <w:szCs w:val="26"/>
        </w:rPr>
        <w:t>-&gt;</w:t>
      </w:r>
      <w:r>
        <w:rPr>
          <w:rStyle w:val="pln"/>
          <w:rFonts w:ascii="Consolas" w:hAnsi="Consolas" w:cs="Consolas"/>
          <w:color w:val="FFFFFF"/>
          <w:sz w:val="26"/>
          <w:szCs w:val="26"/>
        </w:rPr>
        <w:t>query</w:t>
      </w:r>
      <w:r>
        <w:rPr>
          <w:rStyle w:val="pun"/>
          <w:rFonts w:ascii="Consolas" w:hAnsi="Consolas" w:cs="Consolas"/>
          <w:color w:val="FFFFFF"/>
          <w:sz w:val="26"/>
          <w:szCs w:val="26"/>
        </w:rPr>
        <w:t>(</w:t>
      </w:r>
      <w:r>
        <w:rPr>
          <w:rStyle w:val="pln"/>
          <w:rFonts w:ascii="Consolas" w:hAnsi="Consolas" w:cs="Consolas"/>
          <w:color w:val="FFFFFF"/>
          <w:sz w:val="26"/>
          <w:szCs w:val="26"/>
        </w:rPr>
        <w:t>$sql</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$sql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str"/>
          <w:rFonts w:ascii="Consolas" w:hAnsi="Consolas" w:cs="Consolas"/>
          <w:color w:val="FFA0A0"/>
          <w:sz w:val="26"/>
          <w:szCs w:val="26"/>
        </w:rPr>
        <w:t>"SELECT * FROM items Order by id desc LIMIT 1"</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$result </w:t>
      </w:r>
      <w:r>
        <w:rPr>
          <w:rStyle w:val="pun"/>
          <w:rFonts w:ascii="Consolas" w:hAnsi="Consolas" w:cs="Consolas"/>
          <w:color w:val="FFFFFF"/>
          <w:sz w:val="26"/>
          <w:szCs w:val="26"/>
        </w:rPr>
        <w:t>=</w:t>
      </w:r>
      <w:r>
        <w:rPr>
          <w:rStyle w:val="pln"/>
          <w:rFonts w:ascii="Consolas" w:hAnsi="Consolas" w:cs="Consolas"/>
          <w:color w:val="FFFFFF"/>
          <w:sz w:val="26"/>
          <w:szCs w:val="26"/>
        </w:rPr>
        <w:t xml:space="preserve"> $mysqli</w:t>
      </w:r>
      <w:r>
        <w:rPr>
          <w:rStyle w:val="pun"/>
          <w:rFonts w:ascii="Consolas" w:hAnsi="Consolas" w:cs="Consolas"/>
          <w:color w:val="FFFFFF"/>
          <w:sz w:val="26"/>
          <w:szCs w:val="26"/>
        </w:rPr>
        <w:t>-&gt;</w:t>
      </w:r>
      <w:r>
        <w:rPr>
          <w:rStyle w:val="pln"/>
          <w:rFonts w:ascii="Consolas" w:hAnsi="Consolas" w:cs="Consolas"/>
          <w:color w:val="FFFFFF"/>
          <w:sz w:val="26"/>
          <w:szCs w:val="26"/>
        </w:rPr>
        <w:t>query</w:t>
      </w:r>
      <w:r>
        <w:rPr>
          <w:rStyle w:val="pun"/>
          <w:rFonts w:ascii="Consolas" w:hAnsi="Consolas" w:cs="Consolas"/>
          <w:color w:val="FFFFFF"/>
          <w:sz w:val="26"/>
          <w:szCs w:val="26"/>
        </w:rPr>
        <w:t>(</w:t>
      </w:r>
      <w:r>
        <w:rPr>
          <w:rStyle w:val="pln"/>
          <w:rFonts w:ascii="Consolas" w:hAnsi="Consolas" w:cs="Consolas"/>
          <w:color w:val="FFFFFF"/>
          <w:sz w:val="26"/>
          <w:szCs w:val="26"/>
        </w:rPr>
        <w:t>$sql</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$data </w:t>
      </w:r>
      <w:r>
        <w:rPr>
          <w:rStyle w:val="pun"/>
          <w:rFonts w:ascii="Consolas" w:hAnsi="Consolas" w:cs="Consolas"/>
          <w:color w:val="FFFFFF"/>
          <w:sz w:val="26"/>
          <w:szCs w:val="26"/>
        </w:rPr>
        <w:t>=</w:t>
      </w:r>
      <w:r>
        <w:rPr>
          <w:rStyle w:val="pln"/>
          <w:rFonts w:ascii="Consolas" w:hAnsi="Consolas" w:cs="Consolas"/>
          <w:color w:val="FFFFFF"/>
          <w:sz w:val="26"/>
          <w:szCs w:val="26"/>
        </w:rPr>
        <w:t xml:space="preserve"> $result</w:t>
      </w:r>
      <w:r>
        <w:rPr>
          <w:rStyle w:val="pun"/>
          <w:rFonts w:ascii="Consolas" w:hAnsi="Consolas" w:cs="Consolas"/>
          <w:color w:val="FFFFFF"/>
          <w:sz w:val="26"/>
          <w:szCs w:val="26"/>
        </w:rPr>
        <w:t>-&gt;</w:t>
      </w:r>
      <w:r>
        <w:rPr>
          <w:rStyle w:val="pln"/>
          <w:rFonts w:ascii="Consolas" w:hAnsi="Consolas" w:cs="Consolas"/>
          <w:color w:val="FFFFFF"/>
          <w:sz w:val="26"/>
          <w:szCs w:val="26"/>
        </w:rPr>
        <w:t>fetch_assoc</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echo json_encode</w:t>
      </w:r>
      <w:r>
        <w:rPr>
          <w:rStyle w:val="pun"/>
          <w:rFonts w:ascii="Consolas" w:hAnsi="Consolas" w:cs="Consolas"/>
          <w:color w:val="FFFFFF"/>
          <w:sz w:val="26"/>
          <w:szCs w:val="26"/>
        </w:rPr>
        <w:t>(</w:t>
      </w:r>
      <w:r>
        <w:rPr>
          <w:rStyle w:val="pln"/>
          <w:rFonts w:ascii="Consolas" w:hAnsi="Consolas" w:cs="Consolas"/>
          <w:color w:val="FFFFFF"/>
          <w:sz w:val="26"/>
          <w:szCs w:val="26"/>
        </w:rPr>
        <w:t>$data</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un"/>
          <w:rFonts w:ascii="Consolas" w:hAnsi="Consolas" w:cs="Consolas"/>
          <w:color w:val="FFFFFF"/>
          <w:sz w:val="26"/>
          <w:szCs w:val="26"/>
        </w:rPr>
        <w:lastRenderedPageBreak/>
        <w:t>?&gt;</w:t>
      </w:r>
    </w:p>
    <w:p w:rsidR="00AE142B" w:rsidRDefault="00AE142B" w:rsidP="00AE142B">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api/update.php</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un"/>
          <w:rFonts w:ascii="Consolas" w:hAnsi="Consolas" w:cs="Consolas"/>
          <w:color w:val="FFFFFF"/>
          <w:sz w:val="26"/>
          <w:szCs w:val="26"/>
        </w:rPr>
        <w:t>&lt;?</w:t>
      </w:r>
      <w:r>
        <w:rPr>
          <w:rStyle w:val="pln"/>
          <w:rFonts w:ascii="Consolas" w:hAnsi="Consolas" w:cs="Consolas"/>
          <w:color w:val="FFFFFF"/>
          <w:sz w:val="26"/>
          <w:szCs w:val="26"/>
        </w:rPr>
        <w:t>php</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kwd"/>
          <w:rFonts w:ascii="Consolas" w:hAnsi="Consolas" w:cs="Consolas"/>
          <w:b/>
          <w:bCs/>
          <w:color w:val="F0E68C"/>
          <w:sz w:val="26"/>
          <w:szCs w:val="26"/>
        </w:rPr>
        <w:t>require</w:t>
      </w:r>
      <w:r>
        <w:rPr>
          <w:rStyle w:val="pln"/>
          <w:rFonts w:ascii="Consolas" w:hAnsi="Consolas" w:cs="Consolas"/>
          <w:color w:val="FFFFFF"/>
          <w:sz w:val="26"/>
          <w:szCs w:val="26"/>
        </w:rPr>
        <w:t xml:space="preserve"> </w:t>
      </w:r>
      <w:r>
        <w:rPr>
          <w:rStyle w:val="str"/>
          <w:rFonts w:ascii="Consolas" w:hAnsi="Consolas" w:cs="Consolas"/>
          <w:color w:val="FFA0A0"/>
          <w:sz w:val="26"/>
          <w:szCs w:val="26"/>
        </w:rPr>
        <w:t>'db_config.php'</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$id  </w:t>
      </w:r>
      <w:r>
        <w:rPr>
          <w:rStyle w:val="pun"/>
          <w:rFonts w:ascii="Consolas" w:hAnsi="Consolas" w:cs="Consolas"/>
          <w:color w:val="FFFFFF"/>
          <w:sz w:val="26"/>
          <w:szCs w:val="26"/>
        </w:rPr>
        <w:t>=</w:t>
      </w:r>
      <w:r>
        <w:rPr>
          <w:rStyle w:val="pln"/>
          <w:rFonts w:ascii="Consolas" w:hAnsi="Consolas" w:cs="Consolas"/>
          <w:color w:val="FFFFFF"/>
          <w:sz w:val="26"/>
          <w:szCs w:val="26"/>
        </w:rPr>
        <w:t xml:space="preserve"> $_POST</w:t>
      </w:r>
      <w:r>
        <w:rPr>
          <w:rStyle w:val="pun"/>
          <w:rFonts w:ascii="Consolas" w:hAnsi="Consolas" w:cs="Consolas"/>
          <w:color w:val="FFFFFF"/>
          <w:sz w:val="26"/>
          <w:szCs w:val="26"/>
        </w:rPr>
        <w:t>[</w:t>
      </w:r>
      <w:r>
        <w:rPr>
          <w:rStyle w:val="str"/>
          <w:rFonts w:ascii="Consolas" w:hAnsi="Consolas" w:cs="Consolas"/>
          <w:color w:val="FFA0A0"/>
          <w:sz w:val="26"/>
          <w:szCs w:val="26"/>
        </w:rPr>
        <w:t>"id"</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$post </w:t>
      </w:r>
      <w:r>
        <w:rPr>
          <w:rStyle w:val="pun"/>
          <w:rFonts w:ascii="Consolas" w:hAnsi="Consolas" w:cs="Consolas"/>
          <w:color w:val="FFFFFF"/>
          <w:sz w:val="26"/>
          <w:szCs w:val="26"/>
        </w:rPr>
        <w:t>=</w:t>
      </w:r>
      <w:r>
        <w:rPr>
          <w:rStyle w:val="pln"/>
          <w:rFonts w:ascii="Consolas" w:hAnsi="Consolas" w:cs="Consolas"/>
          <w:color w:val="FFFFFF"/>
          <w:sz w:val="26"/>
          <w:szCs w:val="26"/>
        </w:rPr>
        <w:t xml:space="preserve"> $_POST</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$sql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str"/>
          <w:rFonts w:ascii="Consolas" w:hAnsi="Consolas" w:cs="Consolas"/>
          <w:color w:val="FFA0A0"/>
          <w:sz w:val="26"/>
          <w:szCs w:val="26"/>
        </w:rPr>
        <w:t>"UPDATE items SET title = '"</w:t>
      </w:r>
      <w:r>
        <w:rPr>
          <w:rStyle w:val="pun"/>
          <w:rFonts w:ascii="Consolas" w:hAnsi="Consolas" w:cs="Consolas"/>
          <w:color w:val="FFFFFF"/>
          <w:sz w:val="26"/>
          <w:szCs w:val="26"/>
        </w:rPr>
        <w:t>.</w:t>
      </w:r>
      <w:r>
        <w:rPr>
          <w:rStyle w:val="pln"/>
          <w:rFonts w:ascii="Consolas" w:hAnsi="Consolas" w:cs="Consolas"/>
          <w:color w:val="FFFFFF"/>
          <w:sz w:val="26"/>
          <w:szCs w:val="26"/>
        </w:rPr>
        <w:t>$post</w:t>
      </w:r>
      <w:r>
        <w:rPr>
          <w:rStyle w:val="pun"/>
          <w:rFonts w:ascii="Consolas" w:hAnsi="Consolas" w:cs="Consolas"/>
          <w:color w:val="FFFFFF"/>
          <w:sz w:val="26"/>
          <w:szCs w:val="26"/>
        </w:rPr>
        <w:t>[</w:t>
      </w:r>
      <w:r>
        <w:rPr>
          <w:rStyle w:val="str"/>
          <w:rFonts w:ascii="Consolas" w:hAnsi="Consolas" w:cs="Consolas"/>
          <w:color w:val="FFA0A0"/>
          <w:sz w:val="26"/>
          <w:szCs w:val="26"/>
        </w:rPr>
        <w:t>'title'</w:t>
      </w:r>
      <w:r>
        <w:rPr>
          <w:rStyle w:val="pun"/>
          <w:rFonts w:ascii="Consolas" w:hAnsi="Consolas" w:cs="Consolas"/>
          <w:color w:val="FFFFFF"/>
          <w:sz w:val="26"/>
          <w:szCs w:val="26"/>
        </w:rPr>
        <w:t>].</w:t>
      </w:r>
      <w:r>
        <w:rPr>
          <w:rStyle w:val="str"/>
          <w:rFonts w:ascii="Consolas" w:hAnsi="Consolas" w:cs="Consolas"/>
          <w:color w:val="FFA0A0"/>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str"/>
          <w:rFonts w:ascii="Consolas" w:hAnsi="Consolas" w:cs="Consolas"/>
          <w:color w:val="FFA0A0"/>
          <w:sz w:val="26"/>
          <w:szCs w:val="26"/>
        </w:rPr>
        <w:t xml:space="preserve">    ,description = '"</w:t>
      </w:r>
      <w:r>
        <w:rPr>
          <w:rStyle w:val="pun"/>
          <w:rFonts w:ascii="Consolas" w:hAnsi="Consolas" w:cs="Consolas"/>
          <w:color w:val="FFFFFF"/>
          <w:sz w:val="26"/>
          <w:szCs w:val="26"/>
        </w:rPr>
        <w:t>.</w:t>
      </w:r>
      <w:r>
        <w:rPr>
          <w:rStyle w:val="pln"/>
          <w:rFonts w:ascii="Consolas" w:hAnsi="Consolas" w:cs="Consolas"/>
          <w:color w:val="FFFFFF"/>
          <w:sz w:val="26"/>
          <w:szCs w:val="26"/>
        </w:rPr>
        <w:t>$post</w:t>
      </w:r>
      <w:r>
        <w:rPr>
          <w:rStyle w:val="pun"/>
          <w:rFonts w:ascii="Consolas" w:hAnsi="Consolas" w:cs="Consolas"/>
          <w:color w:val="FFFFFF"/>
          <w:sz w:val="26"/>
          <w:szCs w:val="26"/>
        </w:rPr>
        <w:t>[</w:t>
      </w:r>
      <w:r>
        <w:rPr>
          <w:rStyle w:val="str"/>
          <w:rFonts w:ascii="Consolas" w:hAnsi="Consolas" w:cs="Consolas"/>
          <w:color w:val="FFA0A0"/>
          <w:sz w:val="26"/>
          <w:szCs w:val="26"/>
        </w:rPr>
        <w:t>'description'</w:t>
      </w:r>
      <w:r>
        <w:rPr>
          <w:rStyle w:val="pun"/>
          <w:rFonts w:ascii="Consolas" w:hAnsi="Consolas" w:cs="Consolas"/>
          <w:color w:val="FFFFFF"/>
          <w:sz w:val="26"/>
          <w:szCs w:val="26"/>
        </w:rPr>
        <w:t>].</w:t>
      </w:r>
      <w:r>
        <w:rPr>
          <w:rStyle w:val="str"/>
          <w:rFonts w:ascii="Consolas" w:hAnsi="Consolas" w:cs="Consolas"/>
          <w:color w:val="FFA0A0"/>
          <w:sz w:val="26"/>
          <w:szCs w:val="26"/>
        </w:rPr>
        <w:t xml:space="preserve">"' </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str"/>
          <w:rFonts w:ascii="Consolas" w:hAnsi="Consolas" w:cs="Consolas"/>
          <w:color w:val="FFA0A0"/>
          <w:sz w:val="26"/>
          <w:szCs w:val="26"/>
        </w:rPr>
        <w:t xml:space="preserve">    WHERE id = '"</w:t>
      </w:r>
      <w:r>
        <w:rPr>
          <w:rStyle w:val="pun"/>
          <w:rFonts w:ascii="Consolas" w:hAnsi="Consolas" w:cs="Consolas"/>
          <w:color w:val="FFFFFF"/>
          <w:sz w:val="26"/>
          <w:szCs w:val="26"/>
        </w:rPr>
        <w:t>.</w:t>
      </w:r>
      <w:r>
        <w:rPr>
          <w:rStyle w:val="pln"/>
          <w:rFonts w:ascii="Consolas" w:hAnsi="Consolas" w:cs="Consolas"/>
          <w:color w:val="FFFFFF"/>
          <w:sz w:val="26"/>
          <w:szCs w:val="26"/>
        </w:rPr>
        <w:t>$id</w:t>
      </w:r>
      <w:r>
        <w:rPr>
          <w:rStyle w:val="pun"/>
          <w:rFonts w:ascii="Consolas" w:hAnsi="Consolas" w:cs="Consolas"/>
          <w:color w:val="FFFFFF"/>
          <w:sz w:val="26"/>
          <w:szCs w:val="26"/>
        </w:rPr>
        <w:t>.</w:t>
      </w:r>
      <w:r>
        <w:rPr>
          <w:rStyle w:val="str"/>
          <w:rFonts w:ascii="Consolas" w:hAnsi="Consolas" w:cs="Consolas"/>
          <w:color w:val="FFA0A0"/>
          <w:sz w:val="26"/>
          <w:szCs w:val="26"/>
        </w:rPr>
        <w:t>"'"</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$result </w:t>
      </w:r>
      <w:r>
        <w:rPr>
          <w:rStyle w:val="pun"/>
          <w:rFonts w:ascii="Consolas" w:hAnsi="Consolas" w:cs="Consolas"/>
          <w:color w:val="FFFFFF"/>
          <w:sz w:val="26"/>
          <w:szCs w:val="26"/>
        </w:rPr>
        <w:t>=</w:t>
      </w:r>
      <w:r>
        <w:rPr>
          <w:rStyle w:val="pln"/>
          <w:rFonts w:ascii="Consolas" w:hAnsi="Consolas" w:cs="Consolas"/>
          <w:color w:val="FFFFFF"/>
          <w:sz w:val="26"/>
          <w:szCs w:val="26"/>
        </w:rPr>
        <w:t xml:space="preserve"> $mysqli</w:t>
      </w:r>
      <w:r>
        <w:rPr>
          <w:rStyle w:val="pun"/>
          <w:rFonts w:ascii="Consolas" w:hAnsi="Consolas" w:cs="Consolas"/>
          <w:color w:val="FFFFFF"/>
          <w:sz w:val="26"/>
          <w:szCs w:val="26"/>
        </w:rPr>
        <w:t>-&gt;</w:t>
      </w:r>
      <w:r>
        <w:rPr>
          <w:rStyle w:val="pln"/>
          <w:rFonts w:ascii="Consolas" w:hAnsi="Consolas" w:cs="Consolas"/>
          <w:color w:val="FFFFFF"/>
          <w:sz w:val="26"/>
          <w:szCs w:val="26"/>
        </w:rPr>
        <w:t>query</w:t>
      </w:r>
      <w:r>
        <w:rPr>
          <w:rStyle w:val="pun"/>
          <w:rFonts w:ascii="Consolas" w:hAnsi="Consolas" w:cs="Consolas"/>
          <w:color w:val="FFFFFF"/>
          <w:sz w:val="26"/>
          <w:szCs w:val="26"/>
        </w:rPr>
        <w:t>(</w:t>
      </w:r>
      <w:r>
        <w:rPr>
          <w:rStyle w:val="pln"/>
          <w:rFonts w:ascii="Consolas" w:hAnsi="Consolas" w:cs="Consolas"/>
          <w:color w:val="FFFFFF"/>
          <w:sz w:val="26"/>
          <w:szCs w:val="26"/>
        </w:rPr>
        <w:t>$sql</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$sql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str"/>
          <w:rFonts w:ascii="Consolas" w:hAnsi="Consolas" w:cs="Consolas"/>
          <w:color w:val="FFA0A0"/>
          <w:sz w:val="26"/>
          <w:szCs w:val="26"/>
        </w:rPr>
        <w:t>"SELECT * FROM items WHERE id = '"</w:t>
      </w:r>
      <w:r>
        <w:rPr>
          <w:rStyle w:val="pun"/>
          <w:rFonts w:ascii="Consolas" w:hAnsi="Consolas" w:cs="Consolas"/>
          <w:color w:val="FFFFFF"/>
          <w:sz w:val="26"/>
          <w:szCs w:val="26"/>
        </w:rPr>
        <w:t>.</w:t>
      </w:r>
      <w:r>
        <w:rPr>
          <w:rStyle w:val="pln"/>
          <w:rFonts w:ascii="Consolas" w:hAnsi="Consolas" w:cs="Consolas"/>
          <w:color w:val="FFFFFF"/>
          <w:sz w:val="26"/>
          <w:szCs w:val="26"/>
        </w:rPr>
        <w:t>$id</w:t>
      </w:r>
      <w:r>
        <w:rPr>
          <w:rStyle w:val="pun"/>
          <w:rFonts w:ascii="Consolas" w:hAnsi="Consolas" w:cs="Consolas"/>
          <w:color w:val="FFFFFF"/>
          <w:sz w:val="26"/>
          <w:szCs w:val="26"/>
        </w:rPr>
        <w:t>.</w:t>
      </w:r>
      <w:r>
        <w:rPr>
          <w:rStyle w:val="str"/>
          <w:rFonts w:ascii="Consolas" w:hAnsi="Consolas" w:cs="Consolas"/>
          <w:color w:val="FFA0A0"/>
          <w:sz w:val="26"/>
          <w:szCs w:val="26"/>
        </w:rPr>
        <w:t>"'"</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$result </w:t>
      </w:r>
      <w:r>
        <w:rPr>
          <w:rStyle w:val="pun"/>
          <w:rFonts w:ascii="Consolas" w:hAnsi="Consolas" w:cs="Consolas"/>
          <w:color w:val="FFFFFF"/>
          <w:sz w:val="26"/>
          <w:szCs w:val="26"/>
        </w:rPr>
        <w:t>=</w:t>
      </w:r>
      <w:r>
        <w:rPr>
          <w:rStyle w:val="pln"/>
          <w:rFonts w:ascii="Consolas" w:hAnsi="Consolas" w:cs="Consolas"/>
          <w:color w:val="FFFFFF"/>
          <w:sz w:val="26"/>
          <w:szCs w:val="26"/>
        </w:rPr>
        <w:t xml:space="preserve"> $mysqli</w:t>
      </w:r>
      <w:r>
        <w:rPr>
          <w:rStyle w:val="pun"/>
          <w:rFonts w:ascii="Consolas" w:hAnsi="Consolas" w:cs="Consolas"/>
          <w:color w:val="FFFFFF"/>
          <w:sz w:val="26"/>
          <w:szCs w:val="26"/>
        </w:rPr>
        <w:t>-&gt;</w:t>
      </w:r>
      <w:r>
        <w:rPr>
          <w:rStyle w:val="pln"/>
          <w:rFonts w:ascii="Consolas" w:hAnsi="Consolas" w:cs="Consolas"/>
          <w:color w:val="FFFFFF"/>
          <w:sz w:val="26"/>
          <w:szCs w:val="26"/>
        </w:rPr>
        <w:t>query</w:t>
      </w:r>
      <w:r>
        <w:rPr>
          <w:rStyle w:val="pun"/>
          <w:rFonts w:ascii="Consolas" w:hAnsi="Consolas" w:cs="Consolas"/>
          <w:color w:val="FFFFFF"/>
          <w:sz w:val="26"/>
          <w:szCs w:val="26"/>
        </w:rPr>
        <w:t>(</w:t>
      </w:r>
      <w:r>
        <w:rPr>
          <w:rStyle w:val="pln"/>
          <w:rFonts w:ascii="Consolas" w:hAnsi="Consolas" w:cs="Consolas"/>
          <w:color w:val="FFFFFF"/>
          <w:sz w:val="26"/>
          <w:szCs w:val="26"/>
        </w:rPr>
        <w:t>$sql</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$data </w:t>
      </w:r>
      <w:r>
        <w:rPr>
          <w:rStyle w:val="pun"/>
          <w:rFonts w:ascii="Consolas" w:hAnsi="Consolas" w:cs="Consolas"/>
          <w:color w:val="FFFFFF"/>
          <w:sz w:val="26"/>
          <w:szCs w:val="26"/>
        </w:rPr>
        <w:t>=</w:t>
      </w:r>
      <w:r>
        <w:rPr>
          <w:rStyle w:val="pln"/>
          <w:rFonts w:ascii="Consolas" w:hAnsi="Consolas" w:cs="Consolas"/>
          <w:color w:val="FFFFFF"/>
          <w:sz w:val="26"/>
          <w:szCs w:val="26"/>
        </w:rPr>
        <w:t xml:space="preserve"> $result</w:t>
      </w:r>
      <w:r>
        <w:rPr>
          <w:rStyle w:val="pun"/>
          <w:rFonts w:ascii="Consolas" w:hAnsi="Consolas" w:cs="Consolas"/>
          <w:color w:val="FFFFFF"/>
          <w:sz w:val="26"/>
          <w:szCs w:val="26"/>
        </w:rPr>
        <w:t>-&gt;</w:t>
      </w:r>
      <w:r>
        <w:rPr>
          <w:rStyle w:val="pln"/>
          <w:rFonts w:ascii="Consolas" w:hAnsi="Consolas" w:cs="Consolas"/>
          <w:color w:val="FFFFFF"/>
          <w:sz w:val="26"/>
          <w:szCs w:val="26"/>
        </w:rPr>
        <w:t>fetch_assoc</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echo json_encode</w:t>
      </w:r>
      <w:r>
        <w:rPr>
          <w:rStyle w:val="pun"/>
          <w:rFonts w:ascii="Consolas" w:hAnsi="Consolas" w:cs="Consolas"/>
          <w:color w:val="FFFFFF"/>
          <w:sz w:val="26"/>
          <w:szCs w:val="26"/>
        </w:rPr>
        <w:t>(</w:t>
      </w:r>
      <w:r>
        <w:rPr>
          <w:rStyle w:val="pln"/>
          <w:rFonts w:ascii="Consolas" w:hAnsi="Consolas" w:cs="Consolas"/>
          <w:color w:val="FFFFFF"/>
          <w:sz w:val="26"/>
          <w:szCs w:val="26"/>
        </w:rPr>
        <w:t>$data</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un"/>
          <w:rFonts w:ascii="Consolas" w:hAnsi="Consolas" w:cs="Consolas"/>
          <w:color w:val="FFFFFF"/>
          <w:sz w:val="26"/>
          <w:szCs w:val="26"/>
        </w:rPr>
        <w:t>?&gt;</w:t>
      </w:r>
    </w:p>
    <w:p w:rsidR="00AE142B" w:rsidRDefault="00AE142B" w:rsidP="00AE142B">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666659"/>
          <w:sz w:val="26"/>
          <w:szCs w:val="26"/>
        </w:rPr>
        <w:t>api/delete.php</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un"/>
          <w:rFonts w:ascii="Consolas" w:hAnsi="Consolas" w:cs="Consolas"/>
          <w:color w:val="FFFFFF"/>
          <w:sz w:val="26"/>
          <w:szCs w:val="26"/>
        </w:rPr>
        <w:t>&lt;?</w:t>
      </w:r>
      <w:r>
        <w:rPr>
          <w:rStyle w:val="pln"/>
          <w:rFonts w:ascii="Consolas" w:hAnsi="Consolas" w:cs="Consolas"/>
          <w:color w:val="FFFFFF"/>
          <w:sz w:val="26"/>
          <w:szCs w:val="26"/>
        </w:rPr>
        <w:t>php</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w:t>
      </w:r>
      <w:r>
        <w:rPr>
          <w:rStyle w:val="kwd"/>
          <w:rFonts w:ascii="Consolas" w:hAnsi="Consolas" w:cs="Consolas"/>
          <w:b/>
          <w:bCs/>
          <w:color w:val="F0E68C"/>
          <w:sz w:val="26"/>
          <w:szCs w:val="26"/>
        </w:rPr>
        <w:t>require</w:t>
      </w:r>
      <w:r>
        <w:rPr>
          <w:rStyle w:val="pln"/>
          <w:rFonts w:ascii="Consolas" w:hAnsi="Consolas" w:cs="Consolas"/>
          <w:color w:val="FFFFFF"/>
          <w:sz w:val="26"/>
          <w:szCs w:val="26"/>
        </w:rPr>
        <w:t xml:space="preserve"> </w:t>
      </w:r>
      <w:r>
        <w:rPr>
          <w:rStyle w:val="str"/>
          <w:rFonts w:ascii="Consolas" w:hAnsi="Consolas" w:cs="Consolas"/>
          <w:color w:val="FFA0A0"/>
          <w:sz w:val="26"/>
          <w:szCs w:val="26"/>
        </w:rPr>
        <w:t>'db_config.php'</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$id  </w:t>
      </w:r>
      <w:r>
        <w:rPr>
          <w:rStyle w:val="pun"/>
          <w:rFonts w:ascii="Consolas" w:hAnsi="Consolas" w:cs="Consolas"/>
          <w:color w:val="FFFFFF"/>
          <w:sz w:val="26"/>
          <w:szCs w:val="26"/>
        </w:rPr>
        <w:t>=</w:t>
      </w:r>
      <w:r>
        <w:rPr>
          <w:rStyle w:val="pln"/>
          <w:rFonts w:ascii="Consolas" w:hAnsi="Consolas" w:cs="Consolas"/>
          <w:color w:val="FFFFFF"/>
          <w:sz w:val="26"/>
          <w:szCs w:val="26"/>
        </w:rPr>
        <w:t xml:space="preserve"> $_POST</w:t>
      </w:r>
      <w:r>
        <w:rPr>
          <w:rStyle w:val="pun"/>
          <w:rFonts w:ascii="Consolas" w:hAnsi="Consolas" w:cs="Consolas"/>
          <w:color w:val="FFFFFF"/>
          <w:sz w:val="26"/>
          <w:szCs w:val="26"/>
        </w:rPr>
        <w:t>[</w:t>
      </w:r>
      <w:r>
        <w:rPr>
          <w:rStyle w:val="str"/>
          <w:rFonts w:ascii="Consolas" w:hAnsi="Consolas" w:cs="Consolas"/>
          <w:color w:val="FFA0A0"/>
          <w:sz w:val="26"/>
          <w:szCs w:val="26"/>
        </w:rPr>
        <w:t>"id"</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$sql </w:t>
      </w:r>
      <w:r>
        <w:rPr>
          <w:rStyle w:val="pun"/>
          <w:rFonts w:ascii="Consolas" w:hAnsi="Consolas" w:cs="Consolas"/>
          <w:color w:val="FFFFFF"/>
          <w:sz w:val="26"/>
          <w:szCs w:val="26"/>
        </w:rPr>
        <w:t>=</w:t>
      </w:r>
      <w:r>
        <w:rPr>
          <w:rStyle w:val="pln"/>
          <w:rFonts w:ascii="Consolas" w:hAnsi="Consolas" w:cs="Consolas"/>
          <w:color w:val="FFFFFF"/>
          <w:sz w:val="26"/>
          <w:szCs w:val="26"/>
        </w:rPr>
        <w:t xml:space="preserve"> </w:t>
      </w:r>
      <w:r>
        <w:rPr>
          <w:rStyle w:val="str"/>
          <w:rFonts w:ascii="Consolas" w:hAnsi="Consolas" w:cs="Consolas"/>
          <w:color w:val="FFA0A0"/>
          <w:sz w:val="26"/>
          <w:szCs w:val="26"/>
        </w:rPr>
        <w:t>"DELETE FROM items WHERE id = '"</w:t>
      </w:r>
      <w:r>
        <w:rPr>
          <w:rStyle w:val="pun"/>
          <w:rFonts w:ascii="Consolas" w:hAnsi="Consolas" w:cs="Consolas"/>
          <w:color w:val="FFFFFF"/>
          <w:sz w:val="26"/>
          <w:szCs w:val="26"/>
        </w:rPr>
        <w:t>.</w:t>
      </w:r>
      <w:r>
        <w:rPr>
          <w:rStyle w:val="pln"/>
          <w:rFonts w:ascii="Consolas" w:hAnsi="Consolas" w:cs="Consolas"/>
          <w:color w:val="FFFFFF"/>
          <w:sz w:val="26"/>
          <w:szCs w:val="26"/>
        </w:rPr>
        <w:t>$id</w:t>
      </w:r>
      <w:r>
        <w:rPr>
          <w:rStyle w:val="pun"/>
          <w:rFonts w:ascii="Consolas" w:hAnsi="Consolas" w:cs="Consolas"/>
          <w:color w:val="FFFFFF"/>
          <w:sz w:val="26"/>
          <w:szCs w:val="26"/>
        </w:rPr>
        <w:t>.</w:t>
      </w:r>
      <w:r>
        <w:rPr>
          <w:rStyle w:val="str"/>
          <w:rFonts w:ascii="Consolas" w:hAnsi="Consolas" w:cs="Consolas"/>
          <w:color w:val="FFA0A0"/>
          <w:sz w:val="26"/>
          <w:szCs w:val="26"/>
        </w:rPr>
        <w:t>"'"</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$result </w:t>
      </w:r>
      <w:r>
        <w:rPr>
          <w:rStyle w:val="pun"/>
          <w:rFonts w:ascii="Consolas" w:hAnsi="Consolas" w:cs="Consolas"/>
          <w:color w:val="FFFFFF"/>
          <w:sz w:val="26"/>
          <w:szCs w:val="26"/>
        </w:rPr>
        <w:t>=</w:t>
      </w:r>
      <w:r>
        <w:rPr>
          <w:rStyle w:val="pln"/>
          <w:rFonts w:ascii="Consolas" w:hAnsi="Consolas" w:cs="Consolas"/>
          <w:color w:val="FFFFFF"/>
          <w:sz w:val="26"/>
          <w:szCs w:val="26"/>
        </w:rPr>
        <w:t xml:space="preserve"> $mysqli</w:t>
      </w:r>
      <w:r>
        <w:rPr>
          <w:rStyle w:val="pun"/>
          <w:rFonts w:ascii="Consolas" w:hAnsi="Consolas" w:cs="Consolas"/>
          <w:color w:val="FFFFFF"/>
          <w:sz w:val="26"/>
          <w:szCs w:val="26"/>
        </w:rPr>
        <w:t>-&gt;</w:t>
      </w:r>
      <w:r>
        <w:rPr>
          <w:rStyle w:val="pln"/>
          <w:rFonts w:ascii="Consolas" w:hAnsi="Consolas" w:cs="Consolas"/>
          <w:color w:val="FFFFFF"/>
          <w:sz w:val="26"/>
          <w:szCs w:val="26"/>
        </w:rPr>
        <w:t>query</w:t>
      </w:r>
      <w:r>
        <w:rPr>
          <w:rStyle w:val="pun"/>
          <w:rFonts w:ascii="Consolas" w:hAnsi="Consolas" w:cs="Consolas"/>
          <w:color w:val="FFFFFF"/>
          <w:sz w:val="26"/>
          <w:szCs w:val="26"/>
        </w:rPr>
        <w:t>(</w:t>
      </w:r>
      <w:r>
        <w:rPr>
          <w:rStyle w:val="pln"/>
          <w:rFonts w:ascii="Consolas" w:hAnsi="Consolas" w:cs="Consolas"/>
          <w:color w:val="FFFFFF"/>
          <w:sz w:val="26"/>
          <w:szCs w:val="26"/>
        </w:rPr>
        <w:t>$sql</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ln"/>
          <w:rFonts w:ascii="Consolas" w:hAnsi="Consolas" w:cs="Consolas"/>
          <w:color w:val="FFFFFF"/>
          <w:sz w:val="26"/>
          <w:szCs w:val="26"/>
        </w:rPr>
        <w:t xml:space="preserve"> echo json_encode</w:t>
      </w:r>
      <w:r>
        <w:rPr>
          <w:rStyle w:val="pun"/>
          <w:rFonts w:ascii="Consolas" w:hAnsi="Consolas" w:cs="Consolas"/>
          <w:color w:val="FFFFFF"/>
          <w:sz w:val="26"/>
          <w:szCs w:val="26"/>
        </w:rPr>
        <w:t>([</w:t>
      </w:r>
      <w:r>
        <w:rPr>
          <w:rStyle w:val="pln"/>
          <w:rFonts w:ascii="Consolas" w:hAnsi="Consolas" w:cs="Consolas"/>
          <w:color w:val="FFFFFF"/>
          <w:sz w:val="26"/>
          <w:szCs w:val="26"/>
        </w:rPr>
        <w:t>$id</w:t>
      </w:r>
      <w:r>
        <w:rPr>
          <w:rStyle w:val="pun"/>
          <w:rFonts w:ascii="Consolas" w:hAnsi="Consolas" w:cs="Consolas"/>
          <w:color w:val="FFFFFF"/>
          <w:sz w:val="26"/>
          <w:szCs w:val="26"/>
        </w:rPr>
        <w:t>]);</w:t>
      </w: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p>
    <w:p w:rsidR="00AE142B" w:rsidRDefault="00AE142B" w:rsidP="00AE142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666659"/>
          <w:sz w:val="26"/>
          <w:szCs w:val="26"/>
        </w:rPr>
      </w:pPr>
      <w:r>
        <w:rPr>
          <w:rStyle w:val="pun"/>
          <w:rFonts w:ascii="Consolas" w:hAnsi="Consolas" w:cs="Consolas"/>
          <w:color w:val="FFFFFF"/>
          <w:sz w:val="26"/>
          <w:szCs w:val="26"/>
        </w:rPr>
        <w:t>?&gt;</w:t>
      </w:r>
    </w:p>
    <w:p w:rsidR="00AE142B" w:rsidRDefault="00AE142B" w:rsidP="00AE142B">
      <w:pPr>
        <w:pStyle w:val="NormalWeb"/>
        <w:shd w:val="clear" w:color="auto" w:fill="FFFFFF"/>
        <w:spacing w:before="0" w:beforeAutospacing="0" w:after="150" w:afterAutospacing="0"/>
        <w:rPr>
          <w:rFonts w:ascii="Arial" w:hAnsi="Arial" w:cs="Arial"/>
          <w:color w:val="666659"/>
          <w:sz w:val="26"/>
          <w:szCs w:val="26"/>
        </w:rPr>
      </w:pPr>
      <w:r>
        <w:rPr>
          <w:rStyle w:val="Strong"/>
          <w:rFonts w:ascii="Arial" w:hAnsi="Arial" w:cs="Arial"/>
          <w:color w:val="800080"/>
          <w:sz w:val="26"/>
          <w:szCs w:val="26"/>
          <w:bdr w:val="single" w:sz="6" w:space="9" w:color="ECECEC" w:frame="1"/>
        </w:rPr>
        <w:t>Step 5: Run Example</w:t>
      </w:r>
    </w:p>
    <w:p w:rsidR="00AE142B" w:rsidRDefault="00AE142B"/>
    <w:sectPr w:rsidR="00AE142B"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0AF9"/>
    <w:rsid w:val="00142E62"/>
    <w:rsid w:val="00440AF9"/>
    <w:rsid w:val="005024C5"/>
    <w:rsid w:val="00522FAB"/>
    <w:rsid w:val="00AE142B"/>
    <w:rsid w:val="00B41523"/>
    <w:rsid w:val="00CE0CB9"/>
    <w:rsid w:val="00EF1892"/>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440AF9"/>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F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0AF9"/>
    <w:pPr>
      <w:spacing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AF9"/>
    <w:rPr>
      <w:b/>
      <w:bCs/>
    </w:rPr>
  </w:style>
  <w:style w:type="character" w:styleId="Hyperlink">
    <w:name w:val="Hyperlink"/>
    <w:basedOn w:val="DefaultParagraphFont"/>
    <w:uiPriority w:val="99"/>
    <w:semiHidden/>
    <w:unhideWhenUsed/>
    <w:rsid w:val="00440AF9"/>
    <w:rPr>
      <w:color w:val="0000FF"/>
      <w:u w:val="single"/>
    </w:rPr>
  </w:style>
  <w:style w:type="character" w:customStyle="1" w:styleId="pln">
    <w:name w:val="pln"/>
    <w:basedOn w:val="DefaultParagraphFont"/>
    <w:rsid w:val="00440AF9"/>
  </w:style>
  <w:style w:type="character" w:customStyle="1" w:styleId="str">
    <w:name w:val="str"/>
    <w:basedOn w:val="DefaultParagraphFont"/>
    <w:rsid w:val="00440AF9"/>
  </w:style>
  <w:style w:type="character" w:customStyle="1" w:styleId="pun">
    <w:name w:val="pun"/>
    <w:basedOn w:val="DefaultParagraphFont"/>
    <w:rsid w:val="00440AF9"/>
  </w:style>
  <w:style w:type="character" w:customStyle="1" w:styleId="kwd">
    <w:name w:val="kwd"/>
    <w:basedOn w:val="DefaultParagraphFont"/>
    <w:rsid w:val="00440AF9"/>
  </w:style>
  <w:style w:type="character" w:customStyle="1" w:styleId="lit">
    <w:name w:val="lit"/>
    <w:basedOn w:val="DefaultParagraphFont"/>
    <w:rsid w:val="00440AF9"/>
  </w:style>
  <w:style w:type="character" w:customStyle="1" w:styleId="typ">
    <w:name w:val="typ"/>
    <w:basedOn w:val="DefaultParagraphFont"/>
    <w:rsid w:val="00440AF9"/>
  </w:style>
  <w:style w:type="paragraph" w:styleId="BalloonText">
    <w:name w:val="Balloon Text"/>
    <w:basedOn w:val="Normal"/>
    <w:link w:val="BalloonTextChar"/>
    <w:uiPriority w:val="99"/>
    <w:semiHidden/>
    <w:unhideWhenUsed/>
    <w:rsid w:val="00440AF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F9"/>
    <w:rPr>
      <w:rFonts w:ascii="Tahoma" w:hAnsi="Tahoma" w:cs="Tahoma"/>
      <w:sz w:val="16"/>
      <w:szCs w:val="16"/>
    </w:rPr>
  </w:style>
  <w:style w:type="character" w:customStyle="1" w:styleId="dec">
    <w:name w:val="dec"/>
    <w:basedOn w:val="DefaultParagraphFont"/>
    <w:rsid w:val="00440AF9"/>
  </w:style>
  <w:style w:type="character" w:customStyle="1" w:styleId="tag">
    <w:name w:val="tag"/>
    <w:basedOn w:val="DefaultParagraphFont"/>
    <w:rsid w:val="00440AF9"/>
  </w:style>
  <w:style w:type="character" w:customStyle="1" w:styleId="atn">
    <w:name w:val="atn"/>
    <w:basedOn w:val="DefaultParagraphFont"/>
    <w:rsid w:val="00440AF9"/>
  </w:style>
  <w:style w:type="character" w:customStyle="1" w:styleId="atv">
    <w:name w:val="atv"/>
    <w:basedOn w:val="DefaultParagraphFont"/>
    <w:rsid w:val="00440AF9"/>
  </w:style>
  <w:style w:type="character" w:customStyle="1" w:styleId="com">
    <w:name w:val="com"/>
    <w:basedOn w:val="DefaultParagraphFont"/>
    <w:rsid w:val="00440AF9"/>
  </w:style>
  <w:style w:type="paragraph" w:styleId="HTMLPreformatted">
    <w:name w:val="HTML Preformatted"/>
    <w:basedOn w:val="Normal"/>
    <w:link w:val="HTMLPreformattedChar"/>
    <w:uiPriority w:val="99"/>
    <w:semiHidden/>
    <w:unhideWhenUsed/>
    <w:rsid w:val="00CE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CB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1382837">
      <w:bodyDiv w:val="1"/>
      <w:marLeft w:val="0"/>
      <w:marRight w:val="0"/>
      <w:marTop w:val="0"/>
      <w:marBottom w:val="0"/>
      <w:divBdr>
        <w:top w:val="none" w:sz="0" w:space="0" w:color="auto"/>
        <w:left w:val="none" w:sz="0" w:space="0" w:color="auto"/>
        <w:bottom w:val="none" w:sz="0" w:space="0" w:color="auto"/>
        <w:right w:val="none" w:sz="0" w:space="0" w:color="auto"/>
      </w:divBdr>
    </w:div>
    <w:div w:id="191266181">
      <w:bodyDiv w:val="1"/>
      <w:marLeft w:val="0"/>
      <w:marRight w:val="0"/>
      <w:marTop w:val="0"/>
      <w:marBottom w:val="0"/>
      <w:divBdr>
        <w:top w:val="none" w:sz="0" w:space="0" w:color="auto"/>
        <w:left w:val="none" w:sz="0" w:space="0" w:color="auto"/>
        <w:bottom w:val="none" w:sz="0" w:space="0" w:color="auto"/>
        <w:right w:val="none" w:sz="0" w:space="0" w:color="auto"/>
      </w:divBdr>
    </w:div>
    <w:div w:id="1351300081">
      <w:bodyDiv w:val="1"/>
      <w:marLeft w:val="0"/>
      <w:marRight w:val="0"/>
      <w:marTop w:val="0"/>
      <w:marBottom w:val="0"/>
      <w:divBdr>
        <w:top w:val="none" w:sz="0" w:space="0" w:color="auto"/>
        <w:left w:val="none" w:sz="0" w:space="0" w:color="auto"/>
        <w:bottom w:val="none" w:sz="0" w:space="0" w:color="auto"/>
        <w:right w:val="none" w:sz="0" w:space="0" w:color="auto"/>
      </w:divBdr>
    </w:div>
    <w:div w:id="1394885003">
      <w:bodyDiv w:val="1"/>
      <w:marLeft w:val="0"/>
      <w:marRight w:val="0"/>
      <w:marTop w:val="0"/>
      <w:marBottom w:val="0"/>
      <w:divBdr>
        <w:top w:val="none" w:sz="0" w:space="0" w:color="auto"/>
        <w:left w:val="none" w:sz="0" w:space="0" w:color="auto"/>
        <w:bottom w:val="none" w:sz="0" w:space="0" w:color="auto"/>
        <w:right w:val="none" w:sz="0" w:space="0" w:color="auto"/>
      </w:divBdr>
    </w:div>
    <w:div w:id="1635021221">
      <w:bodyDiv w:val="1"/>
      <w:marLeft w:val="0"/>
      <w:marRight w:val="0"/>
      <w:marTop w:val="0"/>
      <w:marBottom w:val="0"/>
      <w:divBdr>
        <w:top w:val="none" w:sz="0" w:space="0" w:color="auto"/>
        <w:left w:val="none" w:sz="0" w:space="0" w:color="auto"/>
        <w:bottom w:val="none" w:sz="0" w:space="0" w:color="auto"/>
        <w:right w:val="none" w:sz="0" w:space="0" w:color="auto"/>
      </w:divBdr>
    </w:div>
    <w:div w:id="20677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itsolutionstuff.com/post/jquery-notification-popup-box-example-using-toastr-js-plugin-with-demoexample.html" TargetMode="External"/><Relationship Id="rId4" Type="http://schemas.openxmlformats.org/officeDocument/2006/relationships/hyperlink" Target="http://itsolutionstuff.com/post/bootstrap-form-validation-example-with-demo-using-validatorjs-plugin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1920</Words>
  <Characters>10946</Characters>
  <Application>Microsoft Office Word</Application>
  <DocSecurity>0</DocSecurity>
  <Lines>91</Lines>
  <Paragraphs>25</Paragraphs>
  <ScaleCrop>false</ScaleCrop>
  <Company>Grizli777</Company>
  <LinksUpToDate>false</LinksUpToDate>
  <CharactersWithSpaces>12841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3</cp:revision>
  <dcterms:created xsi:type="dcterms:W3CDTF">2018-12-06T07:31:00Z</dcterms:created>
  <dcterms:modified xsi:type="dcterms:W3CDTF">2018-12-06T08:02:00Z</dcterms:modified>
</cp:coreProperties>
</file>